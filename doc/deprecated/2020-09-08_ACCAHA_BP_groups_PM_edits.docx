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79EAC" w14:textId="77777777" w:rsidR="0024281B" w:rsidRDefault="009A52E7">
      <w:pPr>
        <w:pStyle w:val="Title"/>
      </w:pPr>
      <w:bookmarkStart w:id="0" w:name="_GoBack"/>
      <w:bookmarkEnd w:id="0"/>
      <w:r>
        <w:t>Predicted cardiovascular risk and blood pressure for Americans with diabetes, chronic kidney disease, and ≥65 years of age</w:t>
      </w:r>
    </w:p>
    <w:p w14:paraId="392EEDE6" w14:textId="77777777" w:rsidR="0024281B" w:rsidRDefault="009A52E7">
      <w:pPr>
        <w:pStyle w:val="FirstParagraph"/>
      </w:pPr>
      <w:r>
        <w:t>Byron C. Jaeger</w:t>
      </w:r>
      <w:r>
        <w:rPr>
          <w:vertAlign w:val="superscript"/>
        </w:rPr>
        <w:t>1</w:t>
      </w:r>
      <w:r>
        <w:t>, Shakia T. Hardy</w:t>
      </w:r>
      <w:r>
        <w:rPr>
          <w:vertAlign w:val="superscript"/>
        </w:rPr>
        <w:t>2</w:t>
      </w:r>
      <w:r>
        <w:t>, Paul Muntner</w:t>
      </w:r>
      <w:r>
        <w:rPr>
          <w:vertAlign w:val="superscript"/>
        </w:rPr>
        <w:t>2</w:t>
      </w:r>
      <w:r>
        <w:t>, and Paul Whelton</w:t>
      </w:r>
      <w:r>
        <w:rPr>
          <w:vertAlign w:val="superscript"/>
        </w:rPr>
        <w:t>3</w:t>
      </w:r>
    </w:p>
    <w:p w14:paraId="586959FC" w14:textId="77777777" w:rsidR="0024281B" w:rsidRDefault="009A52E7">
      <w:pPr>
        <w:pStyle w:val="Compact"/>
        <w:numPr>
          <w:ilvl w:val="0"/>
          <w:numId w:val="13"/>
        </w:numPr>
      </w:pPr>
      <w:r>
        <w:t>Department of Biostatistics, University of Alabama at Birmingham</w:t>
      </w:r>
    </w:p>
    <w:p w14:paraId="5CADF2AF" w14:textId="77777777" w:rsidR="0024281B" w:rsidRDefault="009A52E7">
      <w:pPr>
        <w:pStyle w:val="Compact"/>
        <w:numPr>
          <w:ilvl w:val="0"/>
          <w:numId w:val="13"/>
        </w:numPr>
      </w:pPr>
      <w:r>
        <w:t>Department of Epidemiology, University of Alabama at Birmingham</w:t>
      </w:r>
    </w:p>
    <w:p w14:paraId="1844111F" w14:textId="77777777" w:rsidR="0024281B" w:rsidRDefault="009A52E7">
      <w:pPr>
        <w:pStyle w:val="Compact"/>
        <w:numPr>
          <w:ilvl w:val="0"/>
          <w:numId w:val="13"/>
        </w:numPr>
      </w:pPr>
      <w:r>
        <w:t>Department of Epidemiology, Tulane University</w:t>
      </w:r>
    </w:p>
    <w:p w14:paraId="06519B2C" w14:textId="77777777" w:rsidR="0024281B" w:rsidRDefault="009A52E7">
      <w:r>
        <w:br w:type="page"/>
      </w:r>
    </w:p>
    <w:p w14:paraId="03BA9059" w14:textId="77777777" w:rsidR="0024281B" w:rsidRDefault="009A52E7">
      <w:pPr>
        <w:pStyle w:val="Heading1"/>
      </w:pPr>
      <w:bookmarkStart w:id="1" w:name="introduction"/>
      <w:r>
        <w:lastRenderedPageBreak/>
        <w:t>INTRODUCTION</w:t>
      </w:r>
      <w:bookmarkEnd w:id="1"/>
    </w:p>
    <w:p w14:paraId="27406400" w14:textId="77777777" w:rsidR="0024281B" w:rsidRDefault="009A52E7">
      <w:pPr>
        <w:pStyle w:val="FirstParagraph"/>
      </w:pPr>
      <w:r>
        <w:rPr>
          <w:i/>
        </w:rPr>
        <w:t>To be written in next draft</w:t>
      </w:r>
    </w:p>
    <w:p w14:paraId="6C491A48" w14:textId="77777777" w:rsidR="0024281B" w:rsidRDefault="009A52E7">
      <w:pPr>
        <w:pStyle w:val="Heading1"/>
      </w:pPr>
      <w:bookmarkStart w:id="2" w:name="methods"/>
      <w:r>
        <w:t>METHODS</w:t>
      </w:r>
      <w:bookmarkEnd w:id="2"/>
    </w:p>
    <w:p w14:paraId="4B822488" w14:textId="77777777" w:rsidR="0024281B" w:rsidRDefault="009A52E7">
      <w:pPr>
        <w:pStyle w:val="FirstParagraph"/>
        <w:rPr>
          <w:ins w:id="3" w:author="Muntner, Paul M" w:date="2020-09-08T20:20:00Z"/>
        </w:rPr>
      </w:pPr>
      <w:r>
        <w:t xml:space="preserve">NHANES was designed to assess the health and nutritional status of the non-institutionalized US population and is conducted by the National Center for Health Statistics of the Centers for Disease Control and Prevention.(1) Since 1999-2000, NHANES has been conducted in two-year cycles using a multistage probability sampling design to select participants. Each cycle is independent with different participants recruited. For the current analysis, </w:t>
      </w:r>
      <w:ins w:id="4" w:author="Muntner, Paul M" w:date="2020-09-08T20:19:00Z">
        <w:r w:rsidR="00B86683">
          <w:t xml:space="preserve">the </w:t>
        </w:r>
      </w:ins>
      <w:r>
        <w:t>3 cycles conducted in 2013-2014, 2015-2016, and 2017-2018 were pooled for analysis.(2) 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14:paraId="5AC0504B" w14:textId="77777777" w:rsidR="00B86683" w:rsidRPr="00B86683" w:rsidRDefault="00B86683">
      <w:pPr>
        <w:pStyle w:val="BodyText"/>
        <w:pPrChange w:id="5" w:author="Muntner, Paul M" w:date="2020-09-08T20:20:00Z">
          <w:pPr>
            <w:pStyle w:val="FirstParagraph"/>
          </w:pPr>
        </w:pPrChange>
      </w:pPr>
    </w:p>
    <w:p w14:paraId="1ED533C0" w14:textId="77777777" w:rsidR="0024281B" w:rsidRDefault="009A52E7">
      <w:pPr>
        <w:pStyle w:val="BodyText"/>
        <w:rPr>
          <w:ins w:id="6" w:author="Muntner, Paul M" w:date="2020-09-08T20:25:00Z"/>
        </w:rPr>
      </w:pPr>
      <w:r>
        <w:lastRenderedPageBreak/>
        <w:t xml:space="preserve">The current analysis was restricted to adults aged 40 to 79 years of age who complete the NHANES interview and examination (n = 9,937). Participants </w:t>
      </w:r>
      <w:del w:id="7" w:author="Muntner, Paul M" w:date="2020-09-08T20:20:00Z">
        <w:r w:rsidDel="00B86683">
          <w:delText xml:space="preserve">with age </w:delText>
        </w:r>
      </w:del>
      <w:r>
        <w:t>&lt;</w:t>
      </w:r>
      <w:ins w:id="8" w:author="Muntner, Paul M" w:date="2020-09-08T20:20:00Z">
        <w:r w:rsidR="00B86683">
          <w:t xml:space="preserve"> </w:t>
        </w:r>
      </w:ins>
      <w:r>
        <w:t>40 or &gt;</w:t>
      </w:r>
      <w:ins w:id="9" w:author="Muntner, Paul M" w:date="2020-09-08T20:20:00Z">
        <w:r w:rsidR="00B86683">
          <w:t xml:space="preserve"> </w:t>
        </w:r>
      </w:ins>
      <w:r>
        <w:t xml:space="preserve">79 </w:t>
      </w:r>
      <w:commentRangeStart w:id="10"/>
      <w:ins w:id="11" w:author="Muntner, Paul M" w:date="2020-09-08T20:20:00Z">
        <w:r w:rsidR="00B86683">
          <w:t xml:space="preserve">years </w:t>
        </w:r>
        <w:commentRangeEnd w:id="10"/>
        <w:r w:rsidR="00B86683">
          <w:rPr>
            <w:rStyle w:val="CommentReference"/>
          </w:rPr>
          <w:commentReference w:id="10"/>
        </w:r>
        <w:r w:rsidR="00B86683">
          <w:t xml:space="preserve"> of age </w:t>
        </w:r>
      </w:ins>
      <w:r>
        <w:t xml:space="preserve">were not included because </w:t>
      </w:r>
      <w:commentRangeStart w:id="12"/>
      <w:r>
        <w:t xml:space="preserve">the </w:t>
      </w:r>
      <w:del w:id="13" w:author="Muntner, Paul M" w:date="2020-09-08T20:21:00Z">
        <w:r w:rsidDel="00B86683">
          <w:delText xml:space="preserve">ASCVD </w:delText>
        </w:r>
      </w:del>
      <w:ins w:id="14" w:author="Muntner, Paul M" w:date="2020-09-08T20:21:00Z">
        <w:r w:rsidR="00B86683">
          <w:t xml:space="preserve">Pooled Cohort </w:t>
        </w:r>
      </w:ins>
      <w:r>
        <w:t xml:space="preserve">risk </w:t>
      </w:r>
      <w:del w:id="15" w:author="Muntner, Paul M" w:date="2020-09-08T20:21:00Z">
        <w:r w:rsidDel="00B86683">
          <w:delText xml:space="preserve">prediction </w:delText>
        </w:r>
      </w:del>
      <w:r>
        <w:t>equation</w:t>
      </w:r>
      <w:ins w:id="16" w:author="Muntner, Paul M" w:date="2020-09-08T20:21:00Z">
        <w:r w:rsidR="00B86683">
          <w:t>s</w:t>
        </w:r>
      </w:ins>
      <w:r>
        <w:t xml:space="preserve"> </w:t>
      </w:r>
      <w:del w:id="17" w:author="Muntner, Paul M" w:date="2020-09-08T20:21:00Z">
        <w:r w:rsidDel="00B86683">
          <w:delText>recommended by the ACC/AHA BP guideline is</w:delText>
        </w:r>
      </w:del>
      <w:ins w:id="18" w:author="Muntner, Paul M" w:date="2020-09-08T20:21:00Z">
        <w:r w:rsidR="00B86683">
          <w:t>are</w:t>
        </w:r>
        <w:commentRangeEnd w:id="12"/>
        <w:r w:rsidR="00B86683">
          <w:rPr>
            <w:rStyle w:val="CommentReference"/>
          </w:rPr>
          <w:commentReference w:id="12"/>
        </w:r>
      </w:ins>
      <w:r>
        <w:t xml:space="preserve"> </w:t>
      </w:r>
      <w:commentRangeStart w:id="19"/>
      <w:r>
        <w:t>not recommended in these age ranges</w:t>
      </w:r>
      <w:commentRangeEnd w:id="19"/>
      <w:r w:rsidR="00B86683">
        <w:rPr>
          <w:rStyle w:val="CommentReference"/>
        </w:rPr>
        <w:commentReference w:id="19"/>
      </w:r>
      <w:r>
        <w:t>. Participants who did not have three SBP and DBP measurements (n = 565) and those who were missing information on age, race, sex, total and high-density lipoprotein cholesterol, smoking status, or diabetes (n = 575) were excluded. After these exclusions, over the three NHANES cycles, a total of 8,797 survey participants were included in the analysis (Figure S1).</w:t>
      </w:r>
    </w:p>
    <w:p w14:paraId="742F12CE" w14:textId="77777777" w:rsidR="00B86683" w:rsidRDefault="00B86683">
      <w:pPr>
        <w:pStyle w:val="BodyText"/>
      </w:pPr>
    </w:p>
    <w:p w14:paraId="4CF162AB" w14:textId="77777777" w:rsidR="0024281B" w:rsidRDefault="009A52E7">
      <w:pPr>
        <w:pStyle w:val="Heading2"/>
      </w:pPr>
      <w:bookmarkStart w:id="20" w:name="data-collection"/>
      <w:r>
        <w:t>Data collection</w:t>
      </w:r>
      <w:bookmarkEnd w:id="20"/>
    </w:p>
    <w:p w14:paraId="63632172" w14:textId="77777777" w:rsidR="0024281B" w:rsidRDefault="009A52E7">
      <w:pPr>
        <w:pStyle w:val="FirstParagraph"/>
        <w:rPr>
          <w:ins w:id="21" w:author="Muntner, Paul M" w:date="2020-09-08T20:25:00Z"/>
        </w:rPr>
      </w:pPr>
      <w:r>
        <w:t xml:space="preserve">Data were collected during an in-home interview and a study visit completed at a mobile examination center. Standardized questionnaires were used to assess </w:t>
      </w:r>
      <w:del w:id="22" w:author="Muntner, Paul M" w:date="2020-09-08T20:23:00Z">
        <w:r w:rsidDel="00B86683">
          <w:delText xml:space="preserve">survey </w:delText>
        </w:r>
      </w:del>
      <w:r>
        <w:t>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w:t>
      </w:r>
      <w:ins w:id="23" w:author="Muntner, Paul M" w:date="2020-09-08T20:23:00Z">
        <w:r w:rsidR="00B86683">
          <w:t>ve ha</w:t>
        </w:r>
      </w:ins>
      <w:r>
        <w:t>d a heart attack, coronary heart disease stroke, or heart fail</w:t>
      </w:r>
      <w:r>
        <w:lastRenderedPageBreak/>
        <w:t>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equation.(3) Urinary albumin and creatinine levels were measured and used to calculate the albumin-to-creatinine ratio (ACR). CKD was defined by an estimated glomerular filtration rate &lt;60 ml/min/1.73m</w:t>
      </w:r>
      <w:r>
        <w:rPr>
          <w:vertAlign w:val="superscript"/>
        </w:rPr>
        <w:t>2</w:t>
      </w:r>
      <w:r>
        <w:t xml:space="preserve"> or an ACR ≥30 mg/dL. Ten-year predicted risk for ASCVD was calculated using the pooled cohort risk equations for participants without a history of CVD.(4) Participants with a history of CVD were presumed to have 10-year risk for ASCVD ≥10%.</w:t>
      </w:r>
    </w:p>
    <w:p w14:paraId="6D06FEC2" w14:textId="77777777" w:rsidR="00B86683" w:rsidRPr="00B86683" w:rsidRDefault="00B86683">
      <w:pPr>
        <w:pStyle w:val="BodyText"/>
        <w:pPrChange w:id="24" w:author="Muntner, Paul M" w:date="2020-09-08T20:25:00Z">
          <w:pPr>
            <w:pStyle w:val="FirstParagraph"/>
          </w:pPr>
        </w:pPrChange>
      </w:pPr>
    </w:p>
    <w:p w14:paraId="40684B58" w14:textId="77777777" w:rsidR="0024281B" w:rsidRDefault="009A52E7">
      <w:pPr>
        <w:pStyle w:val="Heading2"/>
      </w:pPr>
      <w:bookmarkStart w:id="25" w:name="blood-pressure-measurements"/>
      <w:r>
        <w:t>Blood pressure measurements</w:t>
      </w:r>
      <w:bookmarkEnd w:id="25"/>
    </w:p>
    <w:p w14:paraId="7C1F33F9" w14:textId="77777777" w:rsidR="0024281B" w:rsidRDefault="009A52E7">
      <w:pPr>
        <w:pStyle w:val="FirstParagraph"/>
        <w:rPr>
          <w:ins w:id="26" w:author="Muntner, Paul M" w:date="2020-09-08T20:27:00Z"/>
        </w:rPr>
      </w:pPr>
      <w:del w:id="27" w:author="Muntner, Paul M" w:date="2020-09-08T20:26:00Z">
        <w:r w:rsidDel="00B86683">
          <w:delText>Physicians conducting study examinations followed t</w:delText>
        </w:r>
      </w:del>
      <w:ins w:id="28" w:author="Muntner, Paul M" w:date="2020-09-08T20:26:00Z">
        <w:r w:rsidR="00B86683">
          <w:t>T</w:t>
        </w:r>
      </w:ins>
      <w:r>
        <w:t>he same protocol</w:t>
      </w:r>
      <w:ins w:id="29" w:author="Muntner, Paul M" w:date="2020-09-08T20:26:00Z">
        <w:r w:rsidR="00B86683">
          <w:t xml:space="preserve"> was followed</w:t>
        </w:r>
      </w:ins>
      <w:r>
        <w:t xml:space="preserve"> to measure SBP and DBP in each NHANES cycle. After survey participants had rested 5 minutes, their BP was measured by a trained physician using a mercury sphygmomanometer and an </w:t>
      </w:r>
      <w:r>
        <w:lastRenderedPageBreak/>
        <w:t>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14:paraId="5419E2D3" w14:textId="77777777" w:rsidR="00B86683" w:rsidRPr="00B86683" w:rsidRDefault="00B86683">
      <w:pPr>
        <w:pStyle w:val="BodyText"/>
        <w:pPrChange w:id="30" w:author="Muntner, Paul M" w:date="2020-09-08T20:27:00Z">
          <w:pPr>
            <w:pStyle w:val="FirstParagraph"/>
          </w:pPr>
        </w:pPrChange>
      </w:pPr>
    </w:p>
    <w:p w14:paraId="001F8CCD" w14:textId="4943AA5D" w:rsidR="0024281B" w:rsidRDefault="009A52E7">
      <w:pPr>
        <w:pStyle w:val="Heading2"/>
      </w:pPr>
      <w:bookmarkStart w:id="31" w:name="definitions-of-hypertension"/>
      <w:del w:id="32" w:author="Muntner, Paul M" w:date="2020-09-08T20:28:00Z">
        <w:r w:rsidDel="00B86683">
          <w:delText>Definition</w:delText>
        </w:r>
      </w:del>
      <w:del w:id="33" w:author="Muntner, Paul M" w:date="2020-09-08T20:27:00Z">
        <w:r w:rsidDel="00B86683">
          <w:delText>s</w:delText>
        </w:r>
      </w:del>
      <w:del w:id="34" w:author="Muntner, Paul M" w:date="2020-09-08T20:28:00Z">
        <w:r w:rsidDel="00B86683">
          <w:delText xml:space="preserve"> of hypertension</w:delText>
        </w:r>
      </w:del>
      <w:bookmarkEnd w:id="31"/>
      <w:ins w:id="35" w:author="Muntner, Paul M" w:date="2020-09-08T20:29:00Z">
        <w:r w:rsidR="008708C8">
          <w:t>BP Categories</w:t>
        </w:r>
      </w:ins>
    </w:p>
    <w:p w14:paraId="55694746" w14:textId="77777777" w:rsidR="0024281B" w:rsidRDefault="009A52E7">
      <w:pPr>
        <w:pStyle w:val="FirstParagraph"/>
        <w:rPr>
          <w:ins w:id="36" w:author="Muntner, Paul M" w:date="2020-09-08T20:27:00Z"/>
        </w:rPr>
      </w:pPr>
      <w:r>
        <w:t>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group.</w:t>
      </w:r>
    </w:p>
    <w:p w14:paraId="42E0281D" w14:textId="77777777" w:rsidR="00B86683" w:rsidRPr="00B86683" w:rsidRDefault="00B86683">
      <w:pPr>
        <w:pStyle w:val="BodyText"/>
        <w:pPrChange w:id="37" w:author="Muntner, Paul M" w:date="2020-09-08T20:27:00Z">
          <w:pPr>
            <w:pStyle w:val="FirstParagraph"/>
          </w:pPr>
        </w:pPrChange>
      </w:pPr>
    </w:p>
    <w:p w14:paraId="2C6FC70A" w14:textId="77777777" w:rsidR="0024281B" w:rsidRDefault="009A52E7">
      <w:pPr>
        <w:pStyle w:val="Heading2"/>
      </w:pPr>
      <w:bookmarkStart w:id="38" w:name="statistical-analysis"/>
      <w:r>
        <w:lastRenderedPageBreak/>
        <w:t>Statistical analysis</w:t>
      </w:r>
      <w:bookmarkEnd w:id="38"/>
    </w:p>
    <w:p w14:paraId="573390B1" w14:textId="49B2C207" w:rsidR="0024281B" w:rsidRDefault="009A52E7">
      <w:pPr>
        <w:pStyle w:val="FirstParagraph"/>
      </w:pPr>
      <w:r>
        <w:t>Analyses were conducted for the overall population and among participants with diabetes, CKD, ≥65 years of age, and for those with any of these three conditions, separately. Participant characteristics were summarized as mean</w:t>
      </w:r>
      <w:ins w:id="39" w:author="Muntner, Paul M" w:date="2020-09-08T20:30:00Z">
        <w:r w:rsidR="008708C8">
          <w:t xml:space="preserve"> with</w:t>
        </w:r>
      </w:ins>
      <w:del w:id="40" w:author="Muntner, Paul M" w:date="2020-09-08T20:30:00Z">
        <w:r w:rsidDel="008708C8">
          <w:delText xml:space="preserve"> </w:delText>
        </w:r>
      </w:del>
      <w:del w:id="41" w:author="Muntner, Paul M" w:date="2020-09-08T20:31:00Z">
        <w:r w:rsidDel="008708C8">
          <w:delText>(</w:delText>
        </w:r>
      </w:del>
      <w:ins w:id="42" w:author="Muntner, Paul M" w:date="2020-09-08T20:31:00Z">
        <w:r w:rsidR="008708C8">
          <w:t xml:space="preserve"> their </w:t>
        </w:r>
      </w:ins>
      <w:r>
        <w:t>standard error</w:t>
      </w:r>
      <w:del w:id="43" w:author="Muntner, Paul M" w:date="2020-09-08T20:31:00Z">
        <w:r w:rsidDel="008708C8">
          <w:delText>)</w:delText>
        </w:r>
      </w:del>
      <w:r>
        <w:t xml:space="preserve"> and percentage for continuous and categorical variables, respectively. The percentage of US adults in each of the five BP</w:t>
      </w:r>
      <w:del w:id="44" w:author="Muntner, Paul M" w:date="2020-09-08T20:31:00Z">
        <w:r w:rsidDel="008708C8">
          <w:delText>/antihypertensive medication</w:delText>
        </w:r>
      </w:del>
      <w:r>
        <w:t xml:space="preserve"> </w:t>
      </w:r>
      <w:del w:id="45" w:author="Muntner, Paul M" w:date="2020-09-08T20:31:00Z">
        <w:r w:rsidDel="008708C8">
          <w:delText xml:space="preserve">use </w:delText>
        </w:r>
      </w:del>
      <w:r>
        <w:t>categories was computed. The median 10-year predicted risk for ASCVD and the proportion with a predicted risk ≥10% was computed for participants in each of the BP</w:t>
      </w:r>
      <w:del w:id="46" w:author="Muntner, Paul M" w:date="2020-09-08T20:31:00Z">
        <w:r w:rsidDel="008708C8">
          <w:delText>/antihypertensive medication use</w:delText>
        </w:r>
      </w:del>
      <w:r>
        <w:t xml:space="preserve"> categories. To assess the extent to which participants with a 10-year predicted ASCVD risk &lt;10% were </w:t>
      </w:r>
      <w:del w:id="47" w:author="Muntner, Paul M" w:date="2020-09-08T20:33:00Z">
        <w:r w:rsidDel="008708C8">
          <w:delText>‘</w:delText>
        </w:r>
      </w:del>
      <w:del w:id="48" w:author="Muntner, Paul M" w:date="2020-09-08T20:32:00Z">
        <w:r w:rsidDel="008708C8">
          <w:delText>borderline’ cases (i.e., predicted ASCVD risk of 5% to &lt;10% or 7.5% to &lt;10%),</w:delText>
        </w:r>
      </w:del>
      <w:ins w:id="49" w:author="Muntner, Paul M" w:date="2020-09-08T20:32:00Z">
        <w:r w:rsidR="008708C8">
          <w:t>close to this threshold,</w:t>
        </w:r>
      </w:ins>
      <w:r>
        <w:t xml:space="preserve"> the proportion of participants in this subgroup with predicted risk of </w:t>
      </w:r>
      <w:del w:id="50" w:author="Muntner, Paul M" w:date="2020-09-08T20:33:00Z">
        <w:r w:rsidDel="008708C8">
          <w:delText xml:space="preserve">0% to </w:delText>
        </w:r>
      </w:del>
      <w:r>
        <w:t xml:space="preserve">&lt;2.5%, 2.5% to &lt;5.0%, 5.0% to &lt;7.5%, and 7.5% to &lt;10% was estimated. </w:t>
      </w:r>
      <w:commentRangeStart w:id="51"/>
      <w:r>
        <w:t xml:space="preserve">The age-adjusted probability of having a 10-year predicted ASCVD risk ≥10% </w:t>
      </w:r>
      <w:commentRangeEnd w:id="51"/>
      <w:r w:rsidR="00D27219">
        <w:rPr>
          <w:rStyle w:val="CommentReference"/>
        </w:rPr>
        <w:commentReference w:id="51"/>
      </w:r>
      <w:r>
        <w:t xml:space="preserve">was estimated using logistic regression. </w:t>
      </w:r>
      <w:commentRangeStart w:id="52"/>
      <w:r>
        <w:t>The above analyses were repeated among participants with stage 1 hypertension.</w:t>
      </w:r>
      <w:commentRangeEnd w:id="52"/>
      <w:r w:rsidR="00D27219">
        <w:rPr>
          <w:rStyle w:val="CommentReference"/>
        </w:rPr>
        <w:commentReference w:id="52"/>
      </w:r>
    </w:p>
    <w:p w14:paraId="7042A9C5" w14:textId="77777777" w:rsidR="0024281B" w:rsidRDefault="009A52E7">
      <w:pPr>
        <w:pStyle w:val="BodyText"/>
      </w:pPr>
      <w:r>
        <w:t xml:space="preserve">NHANES sampling weights, which were calculated as the inverse probability of being selected for the survey, were used in all calculations to obtain US nationally representative estimates. The survey design of NHANES was </w:t>
      </w:r>
      <w:r>
        <w:lastRenderedPageBreak/>
        <w:t>also taken into account. Data analysis was conducted using R version 4.0.2 (2020-06-22). P-values were two-sided.</w:t>
      </w:r>
    </w:p>
    <w:p w14:paraId="4877D1BE" w14:textId="77777777" w:rsidR="0024281B" w:rsidRDefault="009A52E7">
      <w:pPr>
        <w:pStyle w:val="Heading1"/>
      </w:pPr>
      <w:bookmarkStart w:id="53" w:name="results"/>
      <w:r>
        <w:t>RESULTS</w:t>
      </w:r>
      <w:bookmarkEnd w:id="53"/>
    </w:p>
    <w:p w14:paraId="37B64482" w14:textId="5230A95F" w:rsidR="0024281B" w:rsidRDefault="009A52E7">
      <w:pPr>
        <w:pStyle w:val="FirstParagraph"/>
        <w:rPr>
          <w:ins w:id="54" w:author="Muntner, Paul M" w:date="2020-09-08T20:35:00Z"/>
        </w:rPr>
      </w:pPr>
      <w:r>
        <w:t xml:space="preserve">Among US adults who were 40 to 79 years of age </w:t>
      </w:r>
      <w:del w:id="55" w:author="Muntner, Paul M" w:date="2020-09-08T20:35:00Z">
        <w:r w:rsidDel="00DF5F9A">
          <w:delText xml:space="preserve">from </w:delText>
        </w:r>
      </w:del>
      <w:ins w:id="56" w:author="Muntner, Paul M" w:date="2020-09-08T20:35:00Z">
        <w:r w:rsidR="00DF5F9A">
          <w:t xml:space="preserve">in </w:t>
        </w:r>
      </w:ins>
      <w:del w:id="57" w:author="Muntner, Paul M" w:date="2020-09-08T20:35:00Z">
        <w:r w:rsidDel="00DF5F9A">
          <w:delText xml:space="preserve">2013 </w:delText>
        </w:r>
      </w:del>
      <w:ins w:id="58" w:author="Muntner, Paul M" w:date="2020-09-08T20:35:00Z">
        <w:r w:rsidR="00DF5F9A">
          <w:t>2013-</w:t>
        </w:r>
      </w:ins>
      <w:del w:id="59" w:author="Muntner, Paul M" w:date="2020-09-08T20:35:00Z">
        <w:r w:rsidDel="00DF5F9A">
          <w:delText xml:space="preserve">to </w:delText>
        </w:r>
      </w:del>
      <w:r>
        <w:t xml:space="preserve">2018, the estimated prevalence (95% confidence interval [CI]) of diabetes and CKD was 17.2% (16.0, 18.5) and 14.1% (13.0, 15.2), respectively, and </w:t>
      </w:r>
      <w:del w:id="60" w:author="Muntner, Paul M" w:date="2020-09-08T20:36:00Z">
        <w:r w:rsidDel="00DF5F9A">
          <w:delText xml:space="preserve">the estimated proportion (95% CI) of adults aged ≥65 years was </w:delText>
        </w:r>
      </w:del>
      <w:r>
        <w:t xml:space="preserve">25.4% (23.7, 27.1) </w:t>
      </w:r>
      <w:ins w:id="61" w:author="Muntner, Paul M" w:date="2020-09-08T20:36:00Z">
        <w:r w:rsidR="00DF5F9A">
          <w:t xml:space="preserve">were estimated to be ≥65 years of age </w:t>
        </w:r>
      </w:ins>
      <w:r>
        <w:t xml:space="preserve">(Table 1). Overall, an estimated 14.6% (95% CI: 13.3, 16.1) of US adults who were 40 to 79 years of age had stage 1 hypertension (Table 2). </w:t>
      </w:r>
      <w:commentRangeStart w:id="62"/>
      <w:r>
        <w:t>Among those with diabetes, CKD, and age ≥65 years</w:t>
      </w:r>
      <w:commentRangeEnd w:id="62"/>
      <w:r w:rsidR="00DF5F9A">
        <w:rPr>
          <w:rStyle w:val="CommentReference"/>
        </w:rPr>
        <w:commentReference w:id="62"/>
      </w:r>
      <w:r>
        <w:t xml:space="preserve">, the estimated prevalence (95% CI) of stage 1 hypertension was 10.5% (8.5, 12.9), 10.5% (8.5, 12.9) 9.5% (7.6, 11.7), and 9.1% (7.6, 10.9), respectively. Characteristics of US adults </w:t>
      </w:r>
      <w:ins w:id="63" w:author="Muntner, Paul M" w:date="2020-09-08T20:37:00Z">
        <w:r w:rsidR="00236492">
          <w:t xml:space="preserve">40 to 79 years of age </w:t>
        </w:r>
      </w:ins>
      <w:r>
        <w:t>with stage 1 hypertension, overall, and with diabetes, CKD and age ≥65 years are presented in Table S1</w:t>
      </w:r>
      <w:ins w:id="64" w:author="Muntner, Paul M" w:date="2020-09-08T20:35:00Z">
        <w:r w:rsidR="00DF5F9A">
          <w:t>.</w:t>
        </w:r>
      </w:ins>
    </w:p>
    <w:p w14:paraId="38D70691" w14:textId="77777777" w:rsidR="00DF5F9A" w:rsidRPr="00DF5F9A" w:rsidRDefault="00DF5F9A">
      <w:pPr>
        <w:pStyle w:val="BodyText"/>
        <w:pPrChange w:id="65" w:author="Muntner, Paul M" w:date="2020-09-08T20:35:00Z">
          <w:pPr>
            <w:pStyle w:val="FirstParagraph"/>
          </w:pPr>
        </w:pPrChange>
      </w:pPr>
    </w:p>
    <w:p w14:paraId="666F0AF0" w14:textId="77777777" w:rsidR="0024281B" w:rsidRDefault="009A52E7">
      <w:pPr>
        <w:pStyle w:val="Heading2"/>
      </w:pPr>
      <w:bookmarkStart w:id="66" w:name="Xa090d714d1caf599210ee0f0743a4961163a618"/>
      <w:r>
        <w:t>Predicted 10-year risk for atherosclerotic cardiovascular disease</w:t>
      </w:r>
      <w:bookmarkEnd w:id="66"/>
    </w:p>
    <w:p w14:paraId="4D037F9D" w14:textId="318B5C4F" w:rsidR="0024281B" w:rsidRDefault="009A52E7">
      <w:pPr>
        <w:pStyle w:val="FirstParagraph"/>
        <w:rPr>
          <w:ins w:id="67" w:author="Muntner, Paul M" w:date="2020-09-08T20:39:00Z"/>
        </w:rPr>
      </w:pPr>
      <w:r>
        <w:t xml:space="preserve">Among US adults without a history of CVD, the estimated median (25th, 75th percentiles) 10-year predicted risk for ASCVD was 5.1% (1.9, 11.4) </w:t>
      </w:r>
      <w:ins w:id="68" w:author="Muntner, Paul M" w:date="2020-09-08T20:38:00Z">
        <w:r w:rsidR="00236492">
          <w:t xml:space="preserve">in </w:t>
        </w:r>
        <w:r w:rsidR="00236492">
          <w:lastRenderedPageBreak/>
          <w:t xml:space="preserve">the </w:t>
        </w:r>
      </w:ins>
      <w:r>
        <w:t>overall</w:t>
      </w:r>
      <w:ins w:id="69" w:author="Muntner, Paul M" w:date="2020-09-08T20:38:00Z">
        <w:r w:rsidR="00236492">
          <w:t xml:space="preserve"> population</w:t>
        </w:r>
      </w:ins>
      <w:r>
        <w:t xml:space="preserve"> and 14.4% (7.0, 27.3), 12.1% (4.8, 22.8), and 17.9% (11.2, 27.3) among those with diabetes, CKD, and age ≥65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6.8% (2.6, 12.3), respectively, while adults aged ≥65 years had a median (25th, 75th percentiles) predicted risk of 13.8% (8.6, 22.3). Among all US adults with stage 1 hypertension, an estimated 55.0% (95% CI: 43.2, 66.3) of those with diabetes, 38.5% (95% CI: 27.8, 50.4) of those with CKD and 72.6% (95% CI: 62.0, 81.1) who were ≥65 years of age had a 10-year predicted risk for ASCVD ≥10% or a history of CVD (Table 3; bottom panel).</w:t>
      </w:r>
    </w:p>
    <w:p w14:paraId="4A6114AC" w14:textId="77777777" w:rsidR="00236492" w:rsidRPr="00236492" w:rsidRDefault="00236492">
      <w:pPr>
        <w:pStyle w:val="BodyText"/>
        <w:pPrChange w:id="70" w:author="Muntner, Paul M" w:date="2020-09-08T20:39:00Z">
          <w:pPr>
            <w:pStyle w:val="FirstParagraph"/>
          </w:pPr>
        </w:pPrChange>
      </w:pPr>
    </w:p>
    <w:p w14:paraId="1A438F7E" w14:textId="77777777" w:rsidR="0024281B" w:rsidRDefault="009A52E7">
      <w:pPr>
        <w:pStyle w:val="Heading2"/>
      </w:pPr>
      <w:bookmarkStart w:id="71" w:name="X5f969db81d7f829493cda6366ea13ba7af068f1"/>
      <w:r>
        <w:t>Distribution of predicted risk in low risk groups</w:t>
      </w:r>
      <w:bookmarkEnd w:id="71"/>
    </w:p>
    <w:p w14:paraId="2CE48601" w14:textId="41DC123C" w:rsidR="0024281B" w:rsidRDefault="009A52E7">
      <w:pPr>
        <w:pStyle w:val="FirstParagraph"/>
        <w:rPr>
          <w:ins w:id="72" w:author="Muntner, Paul M" w:date="2020-09-08T20:39:00Z"/>
        </w:rPr>
      </w:pPr>
      <w:r>
        <w:t xml:space="preserve">Among US adults with 10-year predicted risk for ASCVD &lt;10% and no history of CVD, an estimated 69.4% (95% CI: 67.5, 71.3) had a 10-year predicted ASCVD risk &lt;5% (Figure 1). Also, </w:t>
      </w:r>
      <w:ins w:id="73" w:author="Muntner, Paul M" w:date="2020-09-08T20:41:00Z">
        <w:r w:rsidR="00495FE5">
          <w:t xml:space="preserve">among those with 10-year predicted risk for ASCVD &lt;10% and no history of CVD, </w:t>
        </w:r>
      </w:ins>
      <w:del w:id="74" w:author="Muntner, Paul M" w:date="2020-09-08T20:40:00Z">
        <w:r w:rsidDel="00495FE5">
          <w:delText xml:space="preserve">among this subgroup of adults, </w:delText>
        </w:r>
      </w:del>
      <w:r>
        <w:t xml:space="preserve">47.7% (95% CI: 41.0, </w:t>
      </w:r>
      <w:r>
        <w:lastRenderedPageBreak/>
        <w:t>54.5), 55.9% (95% CI: 49.6, 62.0), and 13.2% (95% CI: 8.4, 20.1) of those with diabetes, CKD and age ≥65 years had a 10-year predicted ASCVD risk &lt;5%</w:t>
      </w:r>
      <w:del w:id="75" w:author="Muntner, Paul M" w:date="2020-09-08T20:41:00Z">
        <w:r w:rsidDel="00495FE5">
          <w:delText xml:space="preserve"> </w:delText>
        </w:r>
      </w:del>
      <w:r>
        <w:t xml:space="preserve">. </w:t>
      </w:r>
      <w:del w:id="76" w:author="Muntner, Paul M" w:date="2020-09-08T20:43:00Z">
        <w:r w:rsidDel="00495FE5">
          <w:delText>The distribution of 10-year predicted ASCVD risk a</w:delText>
        </w:r>
      </w:del>
      <w:ins w:id="77" w:author="Muntner, Paul M" w:date="2020-09-08T20:43:00Z">
        <w:r w:rsidR="00495FE5">
          <w:t>A</w:t>
        </w:r>
      </w:ins>
      <w:r>
        <w:t>mong US adults with predicted risk &lt;10% and stage 1 hypertension</w:t>
      </w:r>
      <w:del w:id="78" w:author="Muntner, Paul M" w:date="2020-09-08T20:44:00Z">
        <w:r w:rsidDel="00495FE5">
          <w:delText xml:space="preserve"> are presented in Figure S2. For these US adults</w:delText>
        </w:r>
      </w:del>
      <w:r>
        <w:t>, 53.6% (95% CI: 35.6, 70.6) of those with diabetes</w:t>
      </w:r>
      <w:ins w:id="79" w:author="Muntner, Paul M" w:date="2020-09-08T20:44:00Z">
        <w:r w:rsidR="00495FE5">
          <w:t>,</w:t>
        </w:r>
      </w:ins>
      <w:r>
        <w:t xml:space="preserve"> </w:t>
      </w:r>
      <w:del w:id="80" w:author="Muntner, Paul M" w:date="2020-09-08T20:44:00Z">
        <w:r w:rsidDel="00495FE5">
          <w:delText xml:space="preserve">and </w:delText>
        </w:r>
      </w:del>
      <w:r>
        <w:t>55.8% (95% CI: 40.5, 70.0) of those with CKD</w:t>
      </w:r>
      <w:ins w:id="81" w:author="Muntner, Paul M" w:date="2020-09-08T20:44:00Z">
        <w:r w:rsidR="00495FE5">
          <w:t xml:space="preserve">, and </w:t>
        </w:r>
      </w:ins>
      <w:r>
        <w:t xml:space="preserve"> </w:t>
      </w:r>
      <w:del w:id="82" w:author="Muntner, Paul M" w:date="2020-09-08T20:44:00Z">
        <w:r w:rsidDel="00495FE5">
          <w:delText xml:space="preserve">had a 10-year predicted ASCVD risk &lt;5%, compared with </w:delText>
        </w:r>
      </w:del>
      <w:r>
        <w:t>7.4% (95% CI: 1.1, 35.8) of those with ≥65 years of age</w:t>
      </w:r>
      <w:ins w:id="83" w:author="Muntner, Paul M" w:date="2020-09-08T20:44:00Z">
        <w:r w:rsidR="00495FE5">
          <w:t xml:space="preserve"> had a 10-year predicted ASCVD risk &lt;5% (Figure S2)</w:t>
        </w:r>
      </w:ins>
      <w:r>
        <w:t>.</w:t>
      </w:r>
    </w:p>
    <w:p w14:paraId="5EB1341B" w14:textId="77777777" w:rsidR="00495FE5" w:rsidRPr="00495FE5" w:rsidRDefault="00495FE5">
      <w:pPr>
        <w:pStyle w:val="BodyText"/>
        <w:pPrChange w:id="84" w:author="Muntner, Paul M" w:date="2020-09-08T20:39:00Z">
          <w:pPr>
            <w:pStyle w:val="FirstParagraph"/>
          </w:pPr>
        </w:pPrChange>
      </w:pPr>
    </w:p>
    <w:p w14:paraId="55F594CD" w14:textId="07715527" w:rsidR="0024281B" w:rsidRDefault="009A52E7">
      <w:pPr>
        <w:pStyle w:val="Heading2"/>
      </w:pPr>
      <w:bookmarkStart w:id="85" w:name="age-adjusted-analysis"/>
      <w:r>
        <w:t>Age-</w:t>
      </w:r>
      <w:del w:id="86" w:author="Muntner, Paul M" w:date="2020-09-08T20:45:00Z">
        <w:r w:rsidDel="00660A13">
          <w:delText xml:space="preserve">adjusted </w:delText>
        </w:r>
      </w:del>
      <w:ins w:id="87" w:author="Muntner, Paul M" w:date="2020-09-08T20:45:00Z">
        <w:r w:rsidR="00660A13">
          <w:t xml:space="preserve">specific </w:t>
        </w:r>
      </w:ins>
      <w:r>
        <w:t>analysis</w:t>
      </w:r>
      <w:bookmarkEnd w:id="85"/>
      <w:ins w:id="88" w:author="Muntner, Paul M" w:date="2020-09-08T20:46:00Z">
        <w:r w:rsidR="00660A13">
          <w:t xml:space="preserve"> of </w:t>
        </w:r>
        <w:commentRangeStart w:id="89"/>
        <w:r w:rsidR="00660A13">
          <w:t>10-year predicted ASCVD risk ≥10%</w:t>
        </w:r>
        <w:commentRangeEnd w:id="89"/>
        <w:r w:rsidR="00660A13">
          <w:rPr>
            <w:rStyle w:val="CommentReference"/>
            <w:rFonts w:eastAsiaTheme="minorHAnsi" w:cstheme="minorBidi"/>
            <w:b w:val="0"/>
            <w:bCs w:val="0"/>
          </w:rPr>
          <w:commentReference w:id="89"/>
        </w:r>
      </w:ins>
    </w:p>
    <w:p w14:paraId="495A5E67" w14:textId="5316A204" w:rsidR="0024281B" w:rsidRDefault="009A52E7">
      <w:pPr>
        <w:pStyle w:val="FirstParagraph"/>
      </w:pPr>
      <w:r>
        <w:t>The estimated probability of having a 10-year predicted ASCVD risk ≥10% or a history of CVD increased with older age and was 50% (</w:t>
      </w:r>
      <w:commentRangeStart w:id="90"/>
      <w:r>
        <w:t>95% CI: 46.8, 53.2</w:t>
      </w:r>
      <w:commentRangeEnd w:id="90"/>
      <w:r w:rsidR="0004484A">
        <w:rPr>
          <w:rStyle w:val="CommentReference"/>
        </w:rPr>
        <w:commentReference w:id="90"/>
      </w:r>
      <w:r>
        <w:t xml:space="preserve">) at 64.9 years for US adults without diabetes or CKD (Figure 2). For US adults with diabetes and </w:t>
      </w:r>
      <w:del w:id="91" w:author="Muntner, Paul M" w:date="2020-09-08T20:48:00Z">
        <w:r w:rsidDel="0004484A">
          <w:delText xml:space="preserve">US adults </w:delText>
        </w:r>
      </w:del>
      <w:r>
        <w:t>with CKD, the age when estimated probability was ≥50% for having a 10-year predicted ASCVD risk ≥10% or a history of CVD was 53.5 and 58.0</w:t>
      </w:r>
      <w:ins w:id="92" w:author="Muntner, Paul M" w:date="2020-09-08T20:48:00Z">
        <w:r w:rsidR="0004484A">
          <w:t xml:space="preserve"> years</w:t>
        </w:r>
      </w:ins>
      <w:r>
        <w:t xml:space="preserve">, respectively. Among US adults with stage 1 hypertension, the age where estimated probability of having a 10-year predicted ASCVD risk ≥10% or a history of CVD exceeded 50% was 65.2, 54.9, and 63.7 years for US adults without diabetes or CKD, with diabetes, and with CKD, respectively (Figure </w:t>
      </w:r>
      <w:commentRangeStart w:id="93"/>
      <w:r>
        <w:t>S3</w:t>
      </w:r>
      <w:commentRangeEnd w:id="93"/>
      <w:r w:rsidR="00AA4AF3">
        <w:rPr>
          <w:rStyle w:val="CommentReference"/>
        </w:rPr>
        <w:commentReference w:id="93"/>
      </w:r>
      <w:r>
        <w:t>).</w:t>
      </w:r>
    </w:p>
    <w:p w14:paraId="2AE47EC5" w14:textId="77777777" w:rsidR="0024281B" w:rsidRDefault="009A52E7">
      <w:pPr>
        <w:pStyle w:val="Heading1"/>
      </w:pPr>
      <w:bookmarkStart w:id="94" w:name="discussion"/>
      <w:r>
        <w:lastRenderedPageBreak/>
        <w:t>DISCUSSION</w:t>
      </w:r>
      <w:bookmarkEnd w:id="94"/>
    </w:p>
    <w:p w14:paraId="1AE00DE1" w14:textId="033D3256" w:rsidR="0024281B" w:rsidRDefault="009A52E7">
      <w:pPr>
        <w:pStyle w:val="FirstParagraph"/>
        <w:rPr>
          <w:ins w:id="95" w:author="Muntner, Paul M" w:date="2020-09-08T21:23:00Z"/>
        </w:rPr>
      </w:pPr>
      <w:commentRangeStart w:id="96"/>
      <w:r>
        <w:t>The 2017 ACC/AHA BP guideline states that the vast majority of adults with diabetes, CKD, or ≥65 years of age have a 10-year predicted risk for ASCVD ≥10% and are recommended the initiation of antihypertensive drug therapy for stage 1 hypertension. However, t</w:t>
      </w:r>
      <w:commentRangeEnd w:id="96"/>
      <w:r w:rsidR="001214AD">
        <w:rPr>
          <w:rStyle w:val="CommentReference"/>
        </w:rPr>
        <w:commentReference w:id="96"/>
      </w:r>
      <w:r>
        <w:t xml:space="preserve">he current analysis estimates that </w:t>
      </w:r>
      <w:ins w:id="97" w:author="Muntner, Paul M" w:date="2020-09-08T21:19:00Z">
        <w:r w:rsidR="001214AD">
          <w:t xml:space="preserve">among US adults 40 to 79 years of age, </w:t>
        </w:r>
      </w:ins>
      <w:del w:id="98" w:author="Muntner, Paul M" w:date="2020-09-08T21:44:00Z">
        <w:r w:rsidDel="00D862C0">
          <w:delText xml:space="preserve">while </w:delText>
        </w:r>
      </w:del>
      <w:r>
        <w:t xml:space="preserve">72.5% (95% CI: 69.1, 75.6) of </w:t>
      </w:r>
      <w:del w:id="99" w:author="Muntner, Paul M" w:date="2020-09-08T21:44:00Z">
        <w:r w:rsidDel="00D862C0">
          <w:delText>US adults</w:delText>
        </w:r>
      </w:del>
      <w:ins w:id="100" w:author="Muntner, Paul M" w:date="2020-09-08T21:44:00Z">
        <w:r w:rsidR="00D862C0">
          <w:t>those</w:t>
        </w:r>
      </w:ins>
      <w:r>
        <w:t xml:space="preserve"> with diabetes </w:t>
      </w:r>
      <w:del w:id="101" w:author="Muntner, Paul M" w:date="2020-09-08T21:44:00Z">
        <w:r w:rsidDel="00D862C0">
          <w:delText xml:space="preserve">have 10-year predicted risk for ASCVD ≥10% or prevalent CVD, only 55.0% (95% CI: 43.2, 66.3) of adults with diabetes and stage 1 hypertension do. Similarly, </w:delText>
        </w:r>
      </w:del>
      <w:ins w:id="102" w:author="Muntner, Paul M" w:date="2020-09-08T21:44:00Z">
        <w:r w:rsidR="00D862C0">
          <w:t xml:space="preserve">and </w:t>
        </w:r>
      </w:ins>
      <w:r>
        <w:t xml:space="preserve">65.4% (95% CI: 61.6, 69.0) </w:t>
      </w:r>
      <w:del w:id="103" w:author="Muntner, Paul M" w:date="2020-09-08T21:44:00Z">
        <w:r w:rsidDel="00D862C0">
          <w:delText xml:space="preserve">of US adults </w:delText>
        </w:r>
      </w:del>
      <w:r>
        <w:t xml:space="preserve">with CKD </w:t>
      </w:r>
      <w:del w:id="104" w:author="Muntner, Paul M" w:date="2020-09-08T21:44:00Z">
        <w:r w:rsidDel="00D862C0">
          <w:delText>but only</w:delText>
        </w:r>
      </w:del>
      <w:ins w:id="105" w:author="Muntner, Paul M" w:date="2020-09-08T21:44:00Z">
        <w:r w:rsidR="00D862C0">
          <w:t xml:space="preserve"> had a 10-year predicted risk for ASCVD ≥10% or CVD.  Among those with stage 1 hypertension, 55.0% (95% CI: 43.2, 66.3) of </w:t>
        </w:r>
      </w:ins>
      <w:ins w:id="106" w:author="Muntner, Paul M" w:date="2020-09-08T21:45:00Z">
        <w:r w:rsidR="00D862C0">
          <w:t xml:space="preserve">US </w:t>
        </w:r>
      </w:ins>
      <w:ins w:id="107" w:author="Muntner, Paul M" w:date="2020-09-08T21:44:00Z">
        <w:r w:rsidR="00D862C0">
          <w:t xml:space="preserve">adults with diabetes and </w:t>
        </w:r>
      </w:ins>
      <w:del w:id="108" w:author="Muntner, Paul M" w:date="2020-09-08T21:45:00Z">
        <w:r w:rsidDel="00D862C0">
          <w:delText xml:space="preserve"> </w:delText>
        </w:r>
      </w:del>
      <w:r>
        <w:t xml:space="preserve">38.5% (95% CI: 27.8, 50.4) </w:t>
      </w:r>
      <w:del w:id="109" w:author="Muntner, Paul M" w:date="2020-09-08T21:45:00Z">
        <w:r w:rsidDel="00D862C0">
          <w:delText xml:space="preserve">of US adults </w:delText>
        </w:r>
      </w:del>
      <w:r>
        <w:t xml:space="preserve">with CKD </w:t>
      </w:r>
      <w:del w:id="110" w:author="Muntner, Paul M" w:date="2020-09-08T21:45:00Z">
        <w:r w:rsidDel="00D862C0">
          <w:delText>and stage 1 hypertension have</w:delText>
        </w:r>
      </w:del>
      <w:ins w:id="111" w:author="Muntner, Paul M" w:date="2020-09-08T21:45:00Z">
        <w:r w:rsidR="00D862C0">
          <w:t>had</w:t>
        </w:r>
      </w:ins>
      <w:r>
        <w:t xml:space="preserve"> 10-year predicted risk for ASCVD ≥10% or prevalent CVD. </w:t>
      </w:r>
      <w:commentRangeStart w:id="112"/>
      <w:r>
        <w:t>In contrast</w:t>
      </w:r>
      <w:commentRangeEnd w:id="112"/>
      <w:r w:rsidR="00D862C0">
        <w:rPr>
          <w:rStyle w:val="CommentReference"/>
        </w:rPr>
        <w:commentReference w:id="112"/>
      </w:r>
      <w:r>
        <w:t xml:space="preserve">, among US adults with ≥65 years of age, 83.8% (95% CI: 81.4, 85.9) have 10-year predicted risk for ASCVD ≥10% or prevalent CVD and 72.6% (95% CI: 62.0, 81.1) of US adults with stage 1 hypertension and ≥65 years of age do. </w:t>
      </w:r>
      <w:commentRangeStart w:id="113"/>
      <w:r>
        <w:t>Among adults whose 10-year predicted risk for ASCVD was &lt;10%, roughly 50% of those with diabetes or CKD had 10-year predicted risk for ASCVD &lt;5%, whereas over 90% of adults aged ≥65 years had 10-year predicted risk for ASCVD between 5% and 10%.</w:t>
      </w:r>
      <w:commentRangeEnd w:id="113"/>
      <w:r w:rsidR="001214AD">
        <w:rPr>
          <w:rStyle w:val="CommentReference"/>
        </w:rPr>
        <w:commentReference w:id="113"/>
      </w:r>
    </w:p>
    <w:p w14:paraId="4CBC917A" w14:textId="77777777" w:rsidR="000923D3" w:rsidRDefault="000923D3" w:rsidP="000923D3">
      <w:pPr>
        <w:pStyle w:val="BodyText"/>
        <w:rPr>
          <w:ins w:id="114" w:author="Muntner, Paul M" w:date="2020-09-08T21:46:00Z"/>
        </w:rPr>
      </w:pPr>
    </w:p>
    <w:p w14:paraId="1C909D48" w14:textId="2EB32DD6" w:rsidR="000923D3" w:rsidRDefault="000923D3" w:rsidP="000923D3">
      <w:pPr>
        <w:pStyle w:val="BodyText"/>
        <w:rPr>
          <w:ins w:id="115" w:author="Muntner, Paul M" w:date="2020-09-08T21:46:00Z"/>
        </w:rPr>
      </w:pPr>
      <w:ins w:id="116" w:author="Muntner, Paul M" w:date="2020-09-08T21:46:00Z">
        <w:r>
          <w:lastRenderedPageBreak/>
          <w:t xml:space="preserve">I wonder if it would make sense to have a paragraph about how people with diabetes have a high risk for CVD and same for those with CKD and even age. </w:t>
        </w:r>
      </w:ins>
      <w:ins w:id="117" w:author="Muntner, Paul M" w:date="2020-09-08T21:47:00Z">
        <w:r>
          <w:t xml:space="preserve"> Maybe start with “The 2017 ACC/AHA BP guideline suggested that the vast majority of adults with diabetes, CKD, or ≥65 years of age have a 10-year predicted risk for ASCVD ≥10%.” Then discuss why this may be – prior studies suggest these groups have high risk (HR of 1.5 to 2) and people with CKD and diabetes tend to be older and age is a strong risk factor. However, a high proportion with diabetes/CKD do not have a high predicted risk, especially for </w:t>
        </w:r>
      </w:ins>
      <w:ins w:id="118" w:author="Muntner, Paul M" w:date="2020-09-08T21:48:00Z">
        <w:r>
          <w:t>those with stage 1 hypertension</w:t>
        </w:r>
      </w:ins>
      <w:ins w:id="119" w:author="Muntner, Paul M" w:date="2020-09-08T21:49:00Z">
        <w:r>
          <w:t>….</w:t>
        </w:r>
      </w:ins>
    </w:p>
    <w:p w14:paraId="7CDC054E" w14:textId="776B82AA" w:rsidR="001214AD" w:rsidRDefault="001214AD">
      <w:pPr>
        <w:pStyle w:val="BodyText"/>
        <w:rPr>
          <w:ins w:id="120" w:author="Muntner, Paul M" w:date="2020-09-08T21:33:00Z"/>
        </w:rPr>
        <w:pPrChange w:id="121" w:author="Muntner, Paul M" w:date="2020-09-08T21:23:00Z">
          <w:pPr>
            <w:pStyle w:val="FirstParagraph"/>
          </w:pPr>
        </w:pPrChange>
      </w:pPr>
    </w:p>
    <w:p w14:paraId="7280B72E" w14:textId="5FD13DF1" w:rsidR="006877E1" w:rsidRDefault="006877E1">
      <w:pPr>
        <w:pStyle w:val="BodyText"/>
        <w:rPr>
          <w:ins w:id="122" w:author="Muntner, Paul M" w:date="2020-09-08T21:33:00Z"/>
        </w:rPr>
        <w:pPrChange w:id="123" w:author="Muntner, Paul M" w:date="2020-09-08T21:23:00Z">
          <w:pPr>
            <w:pStyle w:val="FirstParagraph"/>
          </w:pPr>
        </w:pPrChange>
      </w:pPr>
      <w:ins w:id="124" w:author="Muntner, Paul M" w:date="2020-09-08T21:33:00Z">
        <w:r>
          <w:t>Maybe add a paragraph about the value of using predicted risk to guide antihypertensive medication initiation (</w:t>
        </w:r>
      </w:ins>
      <w:ins w:id="125" w:author="Muntner, Paul M" w:date="2020-09-08T21:34:00Z">
        <w:r>
          <w:rPr>
            <w:rStyle w:val="id-label"/>
          </w:rPr>
          <w:t xml:space="preserve">PMID: </w:t>
        </w:r>
        <w:r>
          <w:rPr>
            <w:rStyle w:val="Strong"/>
          </w:rPr>
          <w:t xml:space="preserve">25131978 and </w:t>
        </w:r>
      </w:ins>
      <w:ins w:id="126" w:author="Muntner, Paul M" w:date="2020-09-08T21:35:00Z">
        <w:r w:rsidRPr="006877E1">
          <w:rPr>
            <w:rStyle w:val="Strong"/>
          </w:rPr>
          <w:t>https://www.thelancet.com/journals/lancet/article/PIIS0140-6736(19)31359-5/fulltext</w:t>
        </w:r>
      </w:ins>
      <w:ins w:id="127" w:author="Muntner, Paul M" w:date="2020-09-08T21:34:00Z">
        <w:r>
          <w:rPr>
            <w:rStyle w:val="Strong"/>
          </w:rPr>
          <w:t xml:space="preserve"> </w:t>
        </w:r>
      </w:ins>
      <w:ins w:id="128" w:author="Muntner, Paul M" w:date="2020-09-08T21:33:00Z">
        <w:r>
          <w:t>).</w:t>
        </w:r>
      </w:ins>
    </w:p>
    <w:p w14:paraId="28040EC0" w14:textId="7424F852" w:rsidR="006877E1" w:rsidRDefault="006877E1">
      <w:pPr>
        <w:pStyle w:val="BodyText"/>
        <w:rPr>
          <w:ins w:id="129" w:author="Muntner, Paul M" w:date="2020-09-08T21:35:00Z"/>
        </w:rPr>
        <w:pPrChange w:id="130" w:author="Muntner, Paul M" w:date="2020-09-08T21:23:00Z">
          <w:pPr>
            <w:pStyle w:val="FirstParagraph"/>
          </w:pPr>
        </w:pPrChange>
      </w:pPr>
    </w:p>
    <w:p w14:paraId="65302089" w14:textId="77777777" w:rsidR="006877E1" w:rsidRPr="001214AD" w:rsidRDefault="006877E1">
      <w:pPr>
        <w:pStyle w:val="BodyText"/>
        <w:pPrChange w:id="131" w:author="Muntner, Paul M" w:date="2020-09-08T21:23:00Z">
          <w:pPr>
            <w:pStyle w:val="FirstParagraph"/>
          </w:pPr>
        </w:pPrChange>
      </w:pPr>
    </w:p>
    <w:p w14:paraId="20814110" w14:textId="76D45D1A" w:rsidR="0024281B" w:rsidRDefault="009A52E7">
      <w:pPr>
        <w:pStyle w:val="BodyText"/>
        <w:rPr>
          <w:ins w:id="132" w:author="Muntner, Paul M" w:date="2020-09-08T21:27:00Z"/>
        </w:rPr>
      </w:pPr>
      <w:r>
        <w:t xml:space="preserve">The 2017 ACC/AHA BP guideline recommends </w:t>
      </w:r>
      <w:del w:id="133" w:author="Muntner, Paul M" w:date="2020-09-08T21:23:00Z">
        <w:r w:rsidDel="001214AD">
          <w:delText xml:space="preserve">initiation of antihypertensive medication based on </w:delText>
        </w:r>
      </w:del>
      <w:ins w:id="134" w:author="Muntner, Paul M" w:date="2020-09-08T21:23:00Z">
        <w:r w:rsidR="001214AD">
          <w:t xml:space="preserve">using </w:t>
        </w:r>
      </w:ins>
      <w:r>
        <w:t xml:space="preserve">BP level, 10-year predicted risk for ASCVD, and </w:t>
      </w:r>
      <w:del w:id="135" w:author="Muntner, Paul M" w:date="2020-09-08T21:23:00Z">
        <w:r w:rsidDel="001214AD">
          <w:delText>other conditions</w:delText>
        </w:r>
      </w:del>
      <w:ins w:id="136" w:author="Muntner, Paul M" w:date="2020-09-08T21:23:00Z">
        <w:r w:rsidR="001214AD">
          <w:t>CVD risk factors</w:t>
        </w:r>
      </w:ins>
      <w:r>
        <w:t xml:space="preserve"> including diabetes, CKD, and </w:t>
      </w:r>
      <w:r>
        <w:lastRenderedPageBreak/>
        <w:t>age ≥65 years</w:t>
      </w:r>
      <w:ins w:id="137" w:author="Muntner, Paul M" w:date="2020-09-08T21:23:00Z">
        <w:r w:rsidR="001214AD">
          <w:t xml:space="preserve"> to guide the decision to initiate antihypertensive medication</w:t>
        </w:r>
      </w:ins>
      <w:r>
        <w:t xml:space="preserve">. </w:t>
      </w:r>
      <w:del w:id="138" w:author="Muntner, Paul M" w:date="2020-09-08T21:24:00Z">
        <w:r w:rsidDel="001214AD">
          <w:delText xml:space="preserve">Previous </w:delText>
        </w:r>
      </w:del>
      <w:ins w:id="139" w:author="Muntner, Paul M" w:date="2020-09-08T21:24:00Z">
        <w:r w:rsidR="001214AD">
          <w:t xml:space="preserve"> </w:t>
        </w:r>
        <w:commentRangeStart w:id="140"/>
        <w:r w:rsidR="001214AD">
          <w:t>A</w:t>
        </w:r>
        <w:commentRangeEnd w:id="140"/>
        <w:r w:rsidR="001214AD">
          <w:rPr>
            <w:rStyle w:val="CommentReference"/>
          </w:rPr>
          <w:commentReference w:id="140"/>
        </w:r>
        <w:r w:rsidR="001214AD">
          <w:t xml:space="preserve"> previous </w:t>
        </w:r>
      </w:ins>
      <w:r>
        <w:t xml:space="preserve">analysis of pooled data from the REasons for Geographic and Racial Differences in Stroke study and the Jackson Heart Study showed that adults with stage 1 hypertension recommended versus not recommended to initiate antihypertensive medication by the 2017 ACC/AHA BP guideline were roughly 5 times more likely to experience </w:t>
      </w:r>
      <w:ins w:id="141" w:author="Muntner, Paul M" w:date="2020-09-08T21:24:00Z">
        <w:r w:rsidR="001214AD">
          <w:t xml:space="preserve">a </w:t>
        </w:r>
      </w:ins>
      <w:r>
        <w:t xml:space="preserve">stroke or coronary heart disease </w:t>
      </w:r>
      <w:ins w:id="142" w:author="Muntner, Paul M" w:date="2020-09-08T21:24:00Z">
        <w:r w:rsidR="001214AD">
          <w:t xml:space="preserve">event </w:t>
        </w:r>
      </w:ins>
      <w:r>
        <w:t xml:space="preserve">over 12.2 years of follow-up. </w:t>
      </w:r>
      <w:commentRangeStart w:id="143"/>
      <w:r>
        <w:t>Moreover</w:t>
      </w:r>
      <w:commentRangeEnd w:id="143"/>
      <w:r w:rsidR="001214AD">
        <w:rPr>
          <w:rStyle w:val="CommentReference"/>
        </w:rPr>
        <w:commentReference w:id="143"/>
      </w:r>
      <w:r>
        <w:t>, 87.7% of adults with stage 1 hypertension recommended to initiate treatment by the 2017 ACC/AHA BP guideline had a 10-year predicted risk for ASCVD ≥10%. However, the mean age of adults in this group was 70.2 years</w:t>
      </w:r>
      <w:del w:id="144" w:author="Muntner, Paul M" w:date="2020-09-08T21:26:00Z">
        <w:r w:rsidDel="001214AD">
          <w:delText>, with a standard deviation of 6.9</w:delText>
        </w:r>
      </w:del>
      <w:r>
        <w:t>, whereas the estimated mean (95% CI) age of US adults</w:t>
      </w:r>
      <w:ins w:id="145" w:author="Muntner, Paul M" w:date="2020-09-08T21:26:00Z">
        <w:r w:rsidR="001214AD">
          <w:t>, 40 to 79 years of age,</w:t>
        </w:r>
      </w:ins>
      <w:r>
        <w:t xml:space="preserve"> with stage 1 hypertension in the current analysis was 54.0</w:t>
      </w:r>
      <w:del w:id="146" w:author="Muntner, Paul M" w:date="2020-09-08T21:26:00Z">
        <w:r w:rsidDel="001214AD">
          <w:delText xml:space="preserve"> (53.2, 54.8).</w:delText>
        </w:r>
      </w:del>
      <w:ins w:id="147" w:author="Muntner, Paul M" w:date="2020-09-08T21:26:00Z">
        <w:r w:rsidR="001214AD">
          <w:t xml:space="preserve"> </w:t>
        </w:r>
        <w:commentRangeStart w:id="148"/>
        <w:r w:rsidR="001214AD">
          <w:t>years</w:t>
        </w:r>
        <w:commentRangeEnd w:id="148"/>
        <w:r w:rsidR="001214AD">
          <w:rPr>
            <w:rStyle w:val="CommentReference"/>
          </w:rPr>
          <w:commentReference w:id="148"/>
        </w:r>
      </w:ins>
      <w:r>
        <w:t xml:space="preserve"> </w:t>
      </w:r>
      <w:del w:id="149" w:author="Muntner, Paul M" w:date="2020-09-08T21:27:00Z">
        <w:r w:rsidDel="001214AD">
          <w:delText>Given that</w:delText>
        </w:r>
      </w:del>
      <w:ins w:id="150" w:author="Muntner, Paul M" w:date="2020-09-08T21:27:00Z">
        <w:r w:rsidR="001214AD">
          <w:t>As</w:t>
        </w:r>
      </w:ins>
      <w:r>
        <w:t xml:space="preserve"> age is one of the most influential predictors in the pooled cohort risk equation, the younger age of adults in the US with stage 1 hypertension recommended to initiate antihypertensive medication by the ACC/AHA BP guidelines likely explains the difference in the distribution of 10-year predicted risk for ASCVD in the current </w:t>
      </w:r>
      <w:commentRangeStart w:id="151"/>
      <w:r>
        <w:t>study</w:t>
      </w:r>
      <w:commentRangeEnd w:id="151"/>
      <w:r w:rsidR="001214AD">
        <w:rPr>
          <w:rStyle w:val="CommentReference"/>
        </w:rPr>
        <w:commentReference w:id="151"/>
      </w:r>
      <w:r>
        <w:t>.</w:t>
      </w:r>
    </w:p>
    <w:p w14:paraId="4C04ACA0" w14:textId="735AECA4" w:rsidR="001214AD" w:rsidRDefault="001214AD">
      <w:pPr>
        <w:pStyle w:val="BodyText"/>
        <w:rPr>
          <w:ins w:id="152" w:author="Muntner, Paul M" w:date="2020-09-08T21:36:00Z"/>
        </w:rPr>
      </w:pPr>
    </w:p>
    <w:p w14:paraId="023531BD" w14:textId="57803A72" w:rsidR="006877E1" w:rsidRDefault="006877E1">
      <w:pPr>
        <w:pStyle w:val="BodyText"/>
        <w:rPr>
          <w:ins w:id="153" w:author="Muntner, Paul M" w:date="2020-09-08T21:36:00Z"/>
        </w:rPr>
      </w:pPr>
      <w:ins w:id="154" w:author="Muntner, Paul M" w:date="2020-09-08T21:36:00Z">
        <w:r>
          <w:lastRenderedPageBreak/>
          <w:t xml:space="preserve">Add a paragraph about how age is an important piece when considering 10-year risk and maybe talking about how even though </w:t>
        </w:r>
      </w:ins>
      <w:ins w:id="155" w:author="Muntner, Paul M" w:date="2020-09-08T21:37:00Z">
        <w:r>
          <w:t xml:space="preserve">many of </w:t>
        </w:r>
      </w:ins>
      <w:ins w:id="156" w:author="Muntner, Paul M" w:date="2020-09-08T21:36:00Z">
        <w:r>
          <w:t xml:space="preserve">those &lt;50 years of age with diabetes and/or CKD </w:t>
        </w:r>
      </w:ins>
      <w:ins w:id="157" w:author="Muntner, Paul M" w:date="2020-09-08T21:37:00Z">
        <w:r>
          <w:t xml:space="preserve">do not have high risk, they have a </w:t>
        </w:r>
        <w:commentRangeStart w:id="158"/>
        <w:r>
          <w:t xml:space="preserve">high lifetime risk for </w:t>
        </w:r>
      </w:ins>
      <w:commentRangeEnd w:id="158"/>
      <w:ins w:id="159" w:author="Muntner, Paul M" w:date="2020-09-08T21:38:00Z">
        <w:r w:rsidR="00122394">
          <w:rPr>
            <w:rStyle w:val="CommentReference"/>
          </w:rPr>
          <w:commentReference w:id="158"/>
        </w:r>
      </w:ins>
      <w:ins w:id="160" w:author="Muntner, Paul M" w:date="2020-09-08T21:37:00Z">
        <w:r>
          <w:t xml:space="preserve">CVD. Therefore, tx may be beneficial.  We probably need to talk somewhere about patient-provider </w:t>
        </w:r>
      </w:ins>
      <w:ins w:id="161" w:author="Muntner, Paul M" w:date="2020-09-08T21:38:00Z">
        <w:r>
          <w:t>discussion</w:t>
        </w:r>
      </w:ins>
      <w:ins w:id="162" w:author="Muntner, Paul M" w:date="2020-09-08T21:37:00Z">
        <w:r>
          <w:t xml:space="preserve"> </w:t>
        </w:r>
      </w:ins>
      <w:ins w:id="163" w:author="Muntner, Paul M" w:date="2020-09-08T21:38:00Z">
        <w:r>
          <w:t>and patient preference.</w:t>
        </w:r>
      </w:ins>
    </w:p>
    <w:p w14:paraId="583C65DD" w14:textId="77777777" w:rsidR="006877E1" w:rsidRDefault="006877E1">
      <w:pPr>
        <w:pStyle w:val="BodyText"/>
      </w:pPr>
    </w:p>
    <w:p w14:paraId="19A9D1DD" w14:textId="12E4A77E" w:rsidR="0024281B" w:rsidRDefault="009A52E7">
      <w:pPr>
        <w:pStyle w:val="BodyText"/>
        <w:rPr>
          <w:ins w:id="164" w:author="Muntner, Paul M" w:date="2020-09-08T21:29:00Z"/>
        </w:rPr>
      </w:pPr>
      <w:r>
        <w:t xml:space="preserve">A prior analysis of </w:t>
      </w:r>
      <w:commentRangeStart w:id="165"/>
      <w:r>
        <w:t xml:space="preserve">NHANES data </w:t>
      </w:r>
      <w:commentRangeEnd w:id="165"/>
      <w:r w:rsidR="00516868">
        <w:rPr>
          <w:rStyle w:val="CommentReference"/>
        </w:rPr>
        <w:commentReference w:id="165"/>
      </w:r>
      <w:r>
        <w:t xml:space="preserve">found that the proportion of adults in the US with SBP </w:t>
      </w:r>
      <w:commentRangeStart w:id="166"/>
      <w:r>
        <w:t>&gt;</w:t>
      </w:r>
      <w:commentRangeEnd w:id="166"/>
      <w:r w:rsidR="001214AD">
        <w:rPr>
          <w:rStyle w:val="CommentReference"/>
        </w:rPr>
        <w:commentReference w:id="166"/>
      </w:r>
      <w:r>
        <w:t xml:space="preserve">130 mm Hg or </w:t>
      </w:r>
      <w:commentRangeStart w:id="167"/>
      <w:r>
        <w:t>DBP &gt;</w:t>
      </w:r>
      <w:commentRangeEnd w:id="167"/>
      <w:r w:rsidR="001214AD">
        <w:rPr>
          <w:rStyle w:val="CommentReference"/>
        </w:rPr>
        <w:commentReference w:id="167"/>
      </w:r>
      <w:r>
        <w:t xml:space="preserve">80 mm Hg who </w:t>
      </w:r>
      <w:del w:id="168" w:author="Muntner, Paul M" w:date="2020-09-08T21:28:00Z">
        <w:r w:rsidDel="00516868">
          <w:delText xml:space="preserve">are </w:delText>
        </w:r>
      </w:del>
      <w:ins w:id="169" w:author="Muntner, Paul M" w:date="2020-09-08T21:28:00Z">
        <w:r w:rsidR="00516868">
          <w:t xml:space="preserve">wee </w:t>
        </w:r>
      </w:ins>
      <w:r>
        <w:t xml:space="preserve">aware </w:t>
      </w:r>
      <w:del w:id="170" w:author="Muntner, Paul M" w:date="2020-09-08T21:28:00Z">
        <w:r w:rsidDel="00516868">
          <w:delText>of their BP level</w:delText>
        </w:r>
      </w:del>
      <w:ins w:id="171" w:author="Muntner, Paul M" w:date="2020-09-08T21:28:00Z">
        <w:r w:rsidR="00516868">
          <w:t>they had hypertension</w:t>
        </w:r>
      </w:ins>
      <w:r>
        <w:t xml:space="preserve"> declined from 2013</w:t>
      </w:r>
      <w:ins w:id="172" w:author="Muntner, Paul M" w:date="2020-09-08T21:28:00Z">
        <w:r w:rsidR="00516868">
          <w:t>-2014</w:t>
        </w:r>
      </w:ins>
      <w:r>
        <w:t xml:space="preserve"> to </w:t>
      </w:r>
      <w:ins w:id="173" w:author="Muntner, Paul M" w:date="2020-09-08T21:28:00Z">
        <w:r w:rsidR="00516868">
          <w:t>2017-</w:t>
        </w:r>
      </w:ins>
      <w:commentRangeStart w:id="174"/>
      <w:r>
        <w:t>2018</w:t>
      </w:r>
      <w:commentRangeEnd w:id="174"/>
      <w:r w:rsidR="00516868">
        <w:rPr>
          <w:rStyle w:val="CommentReference"/>
        </w:rPr>
        <w:commentReference w:id="174"/>
      </w:r>
      <w:r>
        <w:t xml:space="preserve">. </w:t>
      </w:r>
      <w:commentRangeStart w:id="175"/>
      <w:del w:id="176" w:author="Muntner, Paul M" w:date="2020-09-08T21:28:00Z">
        <w:r w:rsidDel="00516868">
          <w:delText xml:space="preserve">Coupled </w:delText>
        </w:r>
      </w:del>
      <w:ins w:id="177" w:author="Muntner, Paul M" w:date="2020-09-08T21:28:00Z">
        <w:r w:rsidR="00516868">
          <w:t xml:space="preserve">Together </w:t>
        </w:r>
      </w:ins>
      <w:r>
        <w:t>with data showing that these adults may be at high risk for incident ASCVD</w:t>
      </w:r>
      <w:commentRangeEnd w:id="175"/>
      <w:r w:rsidR="00516868">
        <w:rPr>
          <w:rStyle w:val="CommentReference"/>
        </w:rPr>
        <w:commentReference w:id="175"/>
      </w:r>
      <w:r>
        <w:t xml:space="preserve">, it is clear that the pooled cohort risk equations or other CVD risk prediction tools </w:t>
      </w:r>
      <w:commentRangeStart w:id="178"/>
      <w:r>
        <w:t>should be used in clinical practice to advance critical healthcare goals such as increasing awareness of hypertension and controlling BP levels</w:t>
      </w:r>
      <w:commentRangeEnd w:id="178"/>
      <w:r w:rsidR="006877E1">
        <w:rPr>
          <w:rStyle w:val="CommentReference"/>
        </w:rPr>
        <w:commentReference w:id="178"/>
      </w:r>
      <w:r>
        <w:t>. Computing</w:t>
      </w:r>
      <w:ins w:id="179" w:author="Muntner, Paul M" w:date="2020-09-08T21:31:00Z">
        <w:r w:rsidR="006877E1">
          <w:t xml:space="preserve"> 10-year</w:t>
        </w:r>
      </w:ins>
      <w:r>
        <w:t xml:space="preserve"> predicted risk for ASCVD in the clinical setting may require additional time if a patient’s medical record does not contain recent cholesterol measurements, but the current study </w:t>
      </w:r>
      <w:commentRangeStart w:id="180"/>
      <w:r>
        <w:t xml:space="preserve">suggests it is probably safe to assume </w:t>
      </w:r>
      <w:commentRangeEnd w:id="180"/>
      <w:r w:rsidR="006877E1">
        <w:rPr>
          <w:rStyle w:val="CommentReference"/>
        </w:rPr>
        <w:commentReference w:id="180"/>
      </w:r>
      <w:r>
        <w:t xml:space="preserve">US adults with stage 1 hypertension and ≥65 years of age have 10-year predicted risk for ASCVD ≥10%. This assumption is not </w:t>
      </w:r>
      <w:r>
        <w:lastRenderedPageBreak/>
        <w:t xml:space="preserve">supported for patients with stage 1 hypertension and diabetes or </w:t>
      </w:r>
      <w:del w:id="181" w:author="Muntner, Paul M" w:date="2020-09-08T21:32:00Z">
        <w:r w:rsidDel="006877E1">
          <w:delText xml:space="preserve">stage 1 hypertension and </w:delText>
        </w:r>
      </w:del>
      <w:r>
        <w:t>CKD, particularly for those aged &lt;55 years</w:t>
      </w:r>
      <w:ins w:id="182" w:author="Muntner, Paul M" w:date="2020-09-08T21:32:00Z">
        <w:r w:rsidR="006877E1">
          <w:t xml:space="preserve"> of age</w:t>
        </w:r>
      </w:ins>
      <w:r>
        <w:t>. However, for younger adults with diabetes or CKD whose predicted 10-year risk for ASCVD is &lt;10%, antihypertensive treatment may still provide substantial reduction in lifetime risk for ASCVD and prevention of complications associated with diabetes or CKD.</w:t>
      </w:r>
    </w:p>
    <w:p w14:paraId="2B25BCAE" w14:textId="77777777" w:rsidR="00516868" w:rsidRDefault="00516868">
      <w:pPr>
        <w:pStyle w:val="BodyText"/>
      </w:pPr>
    </w:p>
    <w:p w14:paraId="22E4D6F7" w14:textId="4C121FBF" w:rsidR="0024281B" w:rsidRDefault="009A52E7">
      <w:pPr>
        <w:pStyle w:val="BodyText"/>
        <w:rPr>
          <w:ins w:id="183" w:author="Muntner, Paul M" w:date="2020-09-08T21:33:00Z"/>
        </w:rPr>
      </w:pPr>
      <w:r>
        <w:t xml:space="preserve">This study has several limitations. First, NHANES participants completed only one visit and guidelines recommend using the mean BP aggregated over 2 or more visits. Second, the response rate for NHANES has declined form 1999-2000 to 2017-2018. The effect of this decline on the current study is unclear. Third, the use of predicted ASCVD risk rather than observed ASCVD events may have over- or under-estimated ASCVD risk in subgroups where the pooled cohort risk equations are not well-calibrated. The current study also has a number of strengths. First, NHANES data are publicly available and representative of the US population when coupled with the NHANES survey design. Second, a collection of open-source software geared to enhance the transparency and reproducibility of scientific findings were leveraged to make the current analysis entirely reproducible </w:t>
      </w:r>
      <w:r>
        <w:lastRenderedPageBreak/>
        <w:t xml:space="preserve">and publicly available (see first author’s GitHub repository: &lt; </w:t>
      </w:r>
      <w:r>
        <w:rPr>
          <w:i/>
        </w:rPr>
        <w:t>Link not yet active so we won’t be scooped</w:t>
      </w:r>
      <w:r>
        <w:t xml:space="preserve"> &gt;). A point of novelty is that anyone with internet access may download this repository of code and reproduce the current manuscript as-is or with different initial parameters, e.g. using data from four NHANES cycles rather than three or modifying exclusion criteria. When different parameters are used, results in the manuscript will dynamically update. A detailed set of instructions for engaging with the project is provided in the repository.</w:t>
      </w:r>
    </w:p>
    <w:p w14:paraId="6E58D087" w14:textId="77777777" w:rsidR="006877E1" w:rsidRDefault="006877E1">
      <w:pPr>
        <w:pStyle w:val="BodyText"/>
      </w:pPr>
    </w:p>
    <w:p w14:paraId="401786BD" w14:textId="77777777" w:rsidR="0024281B" w:rsidRDefault="009A52E7">
      <w:pPr>
        <w:pStyle w:val="BodyText"/>
      </w:pPr>
      <w:commentRangeStart w:id="184"/>
      <w:r>
        <w:t xml:space="preserve">In conclusion, the claim that a vast majority of adults with diabetes, CKD, or ≥65 years of age have a 10-year predicted risk for ASCVD ≥10% is not supported by data representative of the US population. </w:t>
      </w:r>
      <w:commentRangeEnd w:id="184"/>
      <w:r w:rsidR="005E6992">
        <w:rPr>
          <w:rStyle w:val="CommentReference"/>
        </w:rPr>
        <w:commentReference w:id="184"/>
      </w:r>
      <w:r>
        <w:t>Future studies should assess the cost-to-benefit ratio of early treatment for this population.</w:t>
      </w:r>
    </w:p>
    <w:p w14:paraId="6198E5A9" w14:textId="77777777" w:rsidR="0024281B" w:rsidRDefault="009A52E7">
      <w:r>
        <w:br w:type="page"/>
      </w:r>
    </w:p>
    <w:p w14:paraId="41AF7EE7"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overall and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14:paraId="39A58B2E"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A43D16" w14:textId="77777777"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82E50" w14:textId="77777777" w:rsidR="0024281B" w:rsidRDefault="009A52E7">
            <w:pPr>
              <w:spacing w:before="40" w:after="40"/>
              <w:ind w:left="100" w:right="100"/>
              <w:jc w:val="center"/>
            </w:pPr>
            <w:r>
              <w:rPr>
                <w:rFonts w:eastAsia="Calibri" w:cs="Calibri"/>
                <w:b/>
                <w:color w:val="000000"/>
                <w:szCs w:val="22"/>
              </w:rPr>
              <w:t>Sub-groups</w:t>
            </w:r>
          </w:p>
        </w:tc>
      </w:tr>
      <w:tr w:rsidR="0024281B" w14:paraId="5F1A5BFE"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92E91" w14:textId="77777777" w:rsidR="0024281B" w:rsidRDefault="009A52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DC35C3" w14:textId="77777777"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73F72" w14:textId="77777777"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19EECC" w14:textId="77777777"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B0803" w14:textId="77777777"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F3755" w14:textId="77777777"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4,183</w:t>
            </w:r>
          </w:p>
        </w:tc>
      </w:tr>
      <w:tr w:rsidR="0024281B" w14:paraId="4FBB6B6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80E3F" w14:textId="77777777" w:rsidR="0024281B" w:rsidRDefault="009A52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73ABD" w14:textId="77777777" w:rsidR="0024281B" w:rsidRDefault="009A52E7">
            <w:pPr>
              <w:spacing w:before="40" w:after="40"/>
              <w:ind w:left="100" w:right="100"/>
              <w:jc w:val="center"/>
            </w:pPr>
            <w:r>
              <w:rPr>
                <w:rFonts w:eastAsia="Calibri" w:cs="Calibri"/>
                <w:color w:val="111111"/>
                <w:szCs w:val="22"/>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532CF" w14:textId="77777777" w:rsidR="0024281B" w:rsidRDefault="009A52E7">
            <w:pPr>
              <w:spacing w:before="40" w:after="40"/>
              <w:ind w:left="100" w:right="100"/>
              <w:jc w:val="center"/>
            </w:pPr>
            <w:r>
              <w:rPr>
                <w:rFonts w:eastAsia="Calibri" w:cs="Calibri"/>
                <w:color w:val="111111"/>
                <w:szCs w:val="22"/>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B1A59" w14:textId="77777777" w:rsidR="0024281B" w:rsidRDefault="009A52E7">
            <w:pPr>
              <w:spacing w:before="40" w:after="40"/>
              <w:ind w:left="100" w:right="100"/>
              <w:jc w:val="center"/>
            </w:pPr>
            <w:r>
              <w:rPr>
                <w:rFonts w:eastAsia="Calibri" w:cs="Calibri"/>
                <w:color w:val="111111"/>
                <w:szCs w:val="22"/>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E9894" w14:textId="77777777" w:rsidR="0024281B" w:rsidRDefault="009A52E7">
            <w:pPr>
              <w:spacing w:before="40" w:after="40"/>
              <w:ind w:left="100" w:right="100"/>
              <w:jc w:val="center"/>
            </w:pPr>
            <w:r>
              <w:rPr>
                <w:rFonts w:eastAsia="Calibri" w:cs="Calibri"/>
                <w:color w:val="111111"/>
                <w:szCs w:val="22"/>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505436" w14:textId="77777777" w:rsidR="0024281B" w:rsidRDefault="009A52E7">
            <w:pPr>
              <w:spacing w:before="40" w:after="40"/>
              <w:ind w:left="100" w:right="100"/>
              <w:jc w:val="center"/>
            </w:pPr>
            <w:r>
              <w:rPr>
                <w:rFonts w:eastAsia="Calibri" w:cs="Calibri"/>
                <w:color w:val="111111"/>
                <w:szCs w:val="22"/>
              </w:rPr>
              <w:t>64.2 (0.3)</w:t>
            </w:r>
          </w:p>
        </w:tc>
      </w:tr>
      <w:tr w:rsidR="0024281B" w14:paraId="6ADB676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4AC81" w14:textId="77777777" w:rsidR="0024281B" w:rsidRDefault="009A52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AB964" w14:textId="77777777" w:rsidR="0024281B" w:rsidRDefault="009A52E7">
            <w:pPr>
              <w:spacing w:before="40" w:after="40"/>
              <w:ind w:left="100" w:right="100"/>
              <w:jc w:val="center"/>
            </w:pPr>
            <w:r>
              <w:rPr>
                <w:rFonts w:eastAsia="Calibri" w:cs="Calibri"/>
                <w:color w:val="111111"/>
                <w:szCs w:val="22"/>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6F3B6" w14:textId="77777777" w:rsidR="0024281B" w:rsidRDefault="009A52E7">
            <w:pPr>
              <w:spacing w:before="40" w:after="40"/>
              <w:ind w:left="100" w:right="100"/>
              <w:jc w:val="center"/>
            </w:pPr>
            <w:r>
              <w:rPr>
                <w:rFonts w:eastAsia="Calibri" w:cs="Calibri"/>
                <w:color w:val="111111"/>
                <w:szCs w:val="22"/>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08AC6" w14:textId="77777777" w:rsidR="0024281B" w:rsidRDefault="009A52E7">
            <w:pPr>
              <w:spacing w:before="40" w:after="40"/>
              <w:ind w:left="100" w:right="100"/>
              <w:jc w:val="center"/>
            </w:pPr>
            <w:r>
              <w:rPr>
                <w:rFonts w:eastAsia="Calibri" w:cs="Calibri"/>
                <w:color w:val="111111"/>
                <w:szCs w:val="22"/>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2898DB" w14:textId="77777777" w:rsidR="0024281B" w:rsidRDefault="009A52E7">
            <w:pPr>
              <w:spacing w:before="40" w:after="40"/>
              <w:ind w:left="100" w:right="100"/>
              <w:jc w:val="center"/>
            </w:pPr>
            <w:r>
              <w:rPr>
                <w:rFonts w:eastAsia="Calibri" w:cs="Calibri"/>
                <w:color w:val="111111"/>
                <w:szCs w:val="22"/>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7CFBFA" w14:textId="77777777" w:rsidR="0024281B" w:rsidRDefault="009A52E7">
            <w:pPr>
              <w:spacing w:before="40" w:after="40"/>
              <w:ind w:left="100" w:right="100"/>
              <w:jc w:val="center"/>
            </w:pPr>
            <w:r>
              <w:rPr>
                <w:rFonts w:eastAsia="Calibri" w:cs="Calibri"/>
                <w:color w:val="111111"/>
                <w:szCs w:val="22"/>
              </w:rPr>
              <w:t>48.0</w:t>
            </w:r>
          </w:p>
        </w:tc>
      </w:tr>
      <w:tr w:rsidR="0024281B" w14:paraId="44648924"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19F1F7" w14:textId="77777777" w:rsidR="0024281B" w:rsidRDefault="009A52E7">
            <w:pPr>
              <w:spacing w:before="40" w:after="40"/>
              <w:ind w:left="100" w:right="100"/>
            </w:pPr>
            <w:r>
              <w:rPr>
                <w:rFonts w:eastAsia="Calibri" w:cs="Calibri"/>
                <w:color w:val="111111"/>
                <w:szCs w:val="22"/>
              </w:rPr>
              <w:t>Race / ethnicity</w:t>
            </w:r>
          </w:p>
        </w:tc>
      </w:tr>
      <w:tr w:rsidR="0024281B" w14:paraId="3A20522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EE0005" w14:textId="77777777" w:rsidR="0024281B" w:rsidRDefault="009A52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3A6C5" w14:textId="77777777" w:rsidR="0024281B" w:rsidRDefault="009A52E7">
            <w:pPr>
              <w:spacing w:before="40" w:after="40"/>
              <w:ind w:left="100" w:right="100"/>
              <w:jc w:val="center"/>
            </w:pPr>
            <w:r>
              <w:rPr>
                <w:rFonts w:eastAsia="Calibri" w:cs="Calibri"/>
                <w:color w:val="111111"/>
                <w:szCs w:val="22"/>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A19D11" w14:textId="77777777"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139CA6" w14:textId="77777777" w:rsidR="0024281B" w:rsidRDefault="009A52E7">
            <w:pPr>
              <w:spacing w:before="40" w:after="40"/>
              <w:ind w:left="100" w:right="100"/>
              <w:jc w:val="center"/>
            </w:pPr>
            <w:r>
              <w:rPr>
                <w:rFonts w:eastAsia="Calibri" w:cs="Calibri"/>
                <w:color w:val="111111"/>
                <w:szCs w:val="22"/>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D4F5D" w14:textId="77777777" w:rsidR="0024281B" w:rsidRDefault="009A52E7">
            <w:pPr>
              <w:spacing w:before="40" w:after="40"/>
              <w:ind w:left="100" w:right="100"/>
              <w:jc w:val="center"/>
            </w:pPr>
            <w:r>
              <w:rPr>
                <w:rFonts w:eastAsia="Calibri" w:cs="Calibri"/>
                <w:color w:val="111111"/>
                <w:szCs w:val="22"/>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A926E" w14:textId="77777777" w:rsidR="0024281B" w:rsidRDefault="009A52E7">
            <w:pPr>
              <w:spacing w:before="40" w:after="40"/>
              <w:ind w:left="100" w:right="100"/>
              <w:jc w:val="center"/>
            </w:pPr>
            <w:r>
              <w:rPr>
                <w:rFonts w:eastAsia="Calibri" w:cs="Calibri"/>
                <w:color w:val="111111"/>
                <w:szCs w:val="22"/>
              </w:rPr>
              <w:t>68.8</w:t>
            </w:r>
          </w:p>
        </w:tc>
      </w:tr>
      <w:tr w:rsidR="0024281B" w14:paraId="6F65466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FCE4B0" w14:textId="77777777" w:rsidR="0024281B" w:rsidRDefault="009A52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DD5BA" w14:textId="77777777" w:rsidR="0024281B" w:rsidRDefault="009A52E7">
            <w:pPr>
              <w:spacing w:before="40" w:after="40"/>
              <w:ind w:left="100" w:right="100"/>
              <w:jc w:val="center"/>
            </w:pPr>
            <w:r>
              <w:rPr>
                <w:rFonts w:eastAsia="Calibri" w:cs="Calibri"/>
                <w:color w:val="111111"/>
                <w:szCs w:val="22"/>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5D3DB2" w14:textId="77777777" w:rsidR="0024281B" w:rsidRDefault="009A52E7">
            <w:pPr>
              <w:spacing w:before="40" w:after="40"/>
              <w:ind w:left="100" w:right="100"/>
              <w:jc w:val="center"/>
            </w:pPr>
            <w:r>
              <w:rPr>
                <w:rFonts w:eastAsia="Calibri" w:cs="Calibri"/>
                <w:color w:val="111111"/>
                <w:szCs w:val="22"/>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14E30D" w14:textId="77777777" w:rsidR="0024281B" w:rsidRDefault="009A52E7">
            <w:pPr>
              <w:spacing w:before="40" w:after="40"/>
              <w:ind w:left="100" w:right="100"/>
              <w:jc w:val="center"/>
            </w:pPr>
            <w:r>
              <w:rPr>
                <w:rFonts w:eastAsia="Calibri" w:cs="Calibri"/>
                <w:color w:val="111111"/>
                <w:szCs w:val="22"/>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5760A3" w14:textId="77777777" w:rsidR="0024281B" w:rsidRDefault="009A52E7">
            <w:pPr>
              <w:spacing w:before="40" w:after="40"/>
              <w:ind w:left="100" w:right="100"/>
              <w:jc w:val="center"/>
            </w:pPr>
            <w:r>
              <w:rPr>
                <w:rFonts w:eastAsia="Calibri" w:cs="Calibri"/>
                <w:color w:val="111111"/>
                <w:szCs w:val="22"/>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230AE2" w14:textId="77777777" w:rsidR="0024281B" w:rsidRDefault="009A52E7">
            <w:pPr>
              <w:spacing w:before="40" w:after="40"/>
              <w:ind w:left="100" w:right="100"/>
              <w:jc w:val="center"/>
            </w:pPr>
            <w:r>
              <w:rPr>
                <w:rFonts w:eastAsia="Calibri" w:cs="Calibri"/>
                <w:color w:val="111111"/>
                <w:szCs w:val="22"/>
              </w:rPr>
              <w:t>10.9</w:t>
            </w:r>
          </w:p>
        </w:tc>
      </w:tr>
      <w:tr w:rsidR="0024281B" w14:paraId="555DDF9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4A05FB" w14:textId="77777777" w:rsidR="0024281B" w:rsidRDefault="009A52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D422B6" w14:textId="77777777" w:rsidR="0024281B" w:rsidRDefault="009A52E7">
            <w:pPr>
              <w:spacing w:before="40" w:after="40"/>
              <w:ind w:left="100" w:right="100"/>
              <w:jc w:val="center"/>
            </w:pPr>
            <w:r>
              <w:rPr>
                <w:rFonts w:eastAsia="Calibri" w:cs="Calibri"/>
                <w:color w:val="111111"/>
                <w:szCs w:val="22"/>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446042" w14:textId="77777777" w:rsidR="0024281B" w:rsidRDefault="009A52E7">
            <w:pPr>
              <w:spacing w:before="40" w:after="40"/>
              <w:ind w:left="100" w:right="100"/>
              <w:jc w:val="center"/>
            </w:pPr>
            <w:r>
              <w:rPr>
                <w:rFonts w:eastAsia="Calibri" w:cs="Calibri"/>
                <w:color w:val="111111"/>
                <w:szCs w:val="22"/>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D8A09" w14:textId="77777777" w:rsidR="0024281B" w:rsidRDefault="009A52E7">
            <w:pPr>
              <w:spacing w:before="40" w:after="40"/>
              <w:ind w:left="100" w:right="100"/>
              <w:jc w:val="center"/>
            </w:pPr>
            <w:r>
              <w:rPr>
                <w:rFonts w:eastAsia="Calibri" w:cs="Calibri"/>
                <w:color w:val="111111"/>
                <w:szCs w:val="22"/>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1565BD" w14:textId="77777777" w:rsidR="0024281B" w:rsidRDefault="009A52E7">
            <w:pPr>
              <w:spacing w:before="40" w:after="40"/>
              <w:ind w:left="100" w:right="100"/>
              <w:jc w:val="center"/>
            </w:pPr>
            <w:r>
              <w:rPr>
                <w:rFonts w:eastAsia="Calibri" w:cs="Calibri"/>
                <w:color w:val="111111"/>
                <w:szCs w:val="22"/>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D0822" w14:textId="77777777" w:rsidR="0024281B" w:rsidRDefault="009A52E7">
            <w:pPr>
              <w:spacing w:before="40" w:after="40"/>
              <w:ind w:left="100" w:right="100"/>
              <w:jc w:val="center"/>
            </w:pPr>
            <w:r>
              <w:rPr>
                <w:rFonts w:eastAsia="Calibri" w:cs="Calibri"/>
                <w:color w:val="111111"/>
                <w:szCs w:val="22"/>
              </w:rPr>
              <w:t>11.7</w:t>
            </w:r>
          </w:p>
        </w:tc>
      </w:tr>
      <w:tr w:rsidR="0024281B" w14:paraId="5EE0D4F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7522A" w14:textId="77777777" w:rsidR="0024281B" w:rsidRDefault="009A52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7D279" w14:textId="77777777" w:rsidR="0024281B" w:rsidRDefault="009A52E7">
            <w:pPr>
              <w:spacing w:before="40" w:after="40"/>
              <w:ind w:left="100" w:right="100"/>
              <w:jc w:val="center"/>
            </w:pPr>
            <w:r>
              <w:rPr>
                <w:rFonts w:eastAsia="Calibri" w:cs="Calibri"/>
                <w:color w:val="111111"/>
                <w:szCs w:val="22"/>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525528" w14:textId="77777777" w:rsidR="0024281B" w:rsidRDefault="009A52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99BA44" w14:textId="77777777" w:rsidR="0024281B" w:rsidRDefault="009A52E7">
            <w:pPr>
              <w:spacing w:before="40" w:after="40"/>
              <w:ind w:left="100" w:right="100"/>
              <w:jc w:val="center"/>
            </w:pPr>
            <w:r>
              <w:rPr>
                <w:rFonts w:eastAsia="Calibri" w:cs="Calibri"/>
                <w:color w:val="111111"/>
                <w:szCs w:val="22"/>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BC1A1" w14:textId="77777777" w:rsidR="0024281B" w:rsidRDefault="009A52E7">
            <w:pPr>
              <w:spacing w:before="40" w:after="40"/>
              <w:ind w:left="100" w:right="100"/>
              <w:jc w:val="center"/>
            </w:pPr>
            <w:r>
              <w:rPr>
                <w:rFonts w:eastAsia="Calibri" w:cs="Calibri"/>
                <w:color w:val="111111"/>
                <w:szCs w:val="22"/>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903227" w14:textId="77777777" w:rsidR="0024281B" w:rsidRDefault="009A52E7">
            <w:pPr>
              <w:spacing w:before="40" w:after="40"/>
              <w:ind w:left="100" w:right="100"/>
              <w:jc w:val="center"/>
            </w:pPr>
            <w:r>
              <w:rPr>
                <w:rFonts w:eastAsia="Calibri" w:cs="Calibri"/>
                <w:color w:val="111111"/>
                <w:szCs w:val="22"/>
              </w:rPr>
              <w:t>5.2</w:t>
            </w:r>
          </w:p>
        </w:tc>
      </w:tr>
      <w:tr w:rsidR="0024281B" w14:paraId="5026302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56D68D" w14:textId="77777777" w:rsidR="0024281B" w:rsidRDefault="009A52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71E2BA" w14:textId="77777777" w:rsidR="0024281B" w:rsidRDefault="009A52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13A4A8" w14:textId="77777777" w:rsidR="0024281B" w:rsidRDefault="009A52E7">
            <w:pPr>
              <w:spacing w:before="40" w:after="40"/>
              <w:ind w:left="100" w:right="100"/>
              <w:jc w:val="center"/>
            </w:pPr>
            <w:r>
              <w:rPr>
                <w:rFonts w:eastAsia="Calibri" w:cs="Calibri"/>
                <w:color w:val="111111"/>
                <w:szCs w:val="22"/>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08584" w14:textId="77777777" w:rsidR="0024281B" w:rsidRDefault="009A52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EF38B" w14:textId="77777777" w:rsidR="0024281B" w:rsidRDefault="009A52E7">
            <w:pPr>
              <w:spacing w:before="40" w:after="40"/>
              <w:ind w:left="100" w:right="100"/>
              <w:jc w:val="center"/>
            </w:pPr>
            <w:r>
              <w:rPr>
                <w:rFonts w:eastAsia="Calibri" w:cs="Calibri"/>
                <w:color w:val="111111"/>
                <w:szCs w:val="22"/>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41E620" w14:textId="77777777" w:rsidR="0024281B" w:rsidRDefault="009A52E7">
            <w:pPr>
              <w:spacing w:before="40" w:after="40"/>
              <w:ind w:left="100" w:right="100"/>
              <w:jc w:val="center"/>
            </w:pPr>
            <w:r>
              <w:rPr>
                <w:rFonts w:eastAsia="Calibri" w:cs="Calibri"/>
                <w:color w:val="111111"/>
                <w:szCs w:val="22"/>
              </w:rPr>
              <w:t>3.3</w:t>
            </w:r>
          </w:p>
        </w:tc>
      </w:tr>
      <w:tr w:rsidR="0024281B" w14:paraId="1AC2668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12B397" w14:textId="77777777" w:rsidR="0024281B" w:rsidRDefault="009A52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09D1E" w14:textId="77777777" w:rsidR="0024281B" w:rsidRDefault="009A52E7">
            <w:pPr>
              <w:spacing w:before="40" w:after="40"/>
              <w:ind w:left="100" w:right="100"/>
              <w:jc w:val="center"/>
            </w:pPr>
            <w:r>
              <w:rPr>
                <w:rFonts w:eastAsia="Calibri" w:cs="Calibri"/>
                <w:color w:val="111111"/>
                <w:szCs w:val="22"/>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186C01" w14:textId="77777777" w:rsidR="0024281B" w:rsidRDefault="009A52E7">
            <w:pPr>
              <w:spacing w:before="40" w:after="40"/>
              <w:ind w:left="100" w:right="100"/>
              <w:jc w:val="center"/>
            </w:pPr>
            <w:r>
              <w:rPr>
                <w:rFonts w:eastAsia="Calibri" w:cs="Calibri"/>
                <w:color w:val="111111"/>
                <w:szCs w:val="22"/>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42F9E" w14:textId="77777777" w:rsidR="0024281B" w:rsidRDefault="009A52E7">
            <w:pPr>
              <w:spacing w:before="40" w:after="40"/>
              <w:ind w:left="100" w:right="100"/>
              <w:jc w:val="center"/>
            </w:pPr>
            <w:r>
              <w:rPr>
                <w:rFonts w:eastAsia="Calibri" w:cs="Calibri"/>
                <w:color w:val="111111"/>
                <w:szCs w:val="22"/>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37E4A" w14:textId="77777777" w:rsidR="0024281B" w:rsidRDefault="009A52E7">
            <w:pPr>
              <w:spacing w:before="40" w:after="40"/>
              <w:ind w:left="100" w:right="100"/>
              <w:jc w:val="center"/>
            </w:pPr>
            <w:r>
              <w:rPr>
                <w:rFonts w:eastAsia="Calibri" w:cs="Calibri"/>
                <w:color w:val="111111"/>
                <w:szCs w:val="22"/>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A0B811" w14:textId="77777777" w:rsidR="0024281B" w:rsidRDefault="009A52E7">
            <w:pPr>
              <w:spacing w:before="40" w:after="40"/>
              <w:ind w:left="100" w:right="100"/>
              <w:jc w:val="center"/>
            </w:pPr>
            <w:r>
              <w:rPr>
                <w:rFonts w:eastAsia="Calibri" w:cs="Calibri"/>
                <w:color w:val="111111"/>
                <w:szCs w:val="22"/>
              </w:rPr>
              <w:t>191.1 (1.2)</w:t>
            </w:r>
          </w:p>
        </w:tc>
      </w:tr>
      <w:tr w:rsidR="0024281B" w14:paraId="4322EF4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50B29" w14:textId="77777777" w:rsidR="0024281B" w:rsidRDefault="009A52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9F8DE" w14:textId="77777777" w:rsidR="0024281B" w:rsidRDefault="009A52E7">
            <w:pPr>
              <w:spacing w:before="40" w:after="40"/>
              <w:ind w:left="100" w:right="100"/>
              <w:jc w:val="center"/>
            </w:pPr>
            <w:r>
              <w:rPr>
                <w:rFonts w:eastAsia="Calibri" w:cs="Calibri"/>
                <w:color w:val="111111"/>
                <w:szCs w:val="22"/>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D0F60" w14:textId="77777777" w:rsidR="0024281B" w:rsidRDefault="009A52E7">
            <w:pPr>
              <w:spacing w:before="40" w:after="40"/>
              <w:ind w:left="100" w:right="100"/>
              <w:jc w:val="center"/>
            </w:pPr>
            <w:r>
              <w:rPr>
                <w:rFonts w:eastAsia="Calibri" w:cs="Calibri"/>
                <w:color w:val="111111"/>
                <w:szCs w:val="22"/>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43AE97" w14:textId="77777777" w:rsidR="0024281B" w:rsidRDefault="009A52E7">
            <w:pPr>
              <w:spacing w:before="40" w:after="40"/>
              <w:ind w:left="100" w:right="100"/>
              <w:jc w:val="center"/>
            </w:pPr>
            <w:r>
              <w:rPr>
                <w:rFonts w:eastAsia="Calibri" w:cs="Calibri"/>
                <w:color w:val="111111"/>
                <w:szCs w:val="22"/>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8DB317" w14:textId="77777777" w:rsidR="0024281B" w:rsidRDefault="009A52E7">
            <w:pPr>
              <w:spacing w:before="40" w:after="40"/>
              <w:ind w:left="100" w:right="100"/>
              <w:jc w:val="center"/>
            </w:pPr>
            <w:r>
              <w:rPr>
                <w:rFonts w:eastAsia="Calibri" w:cs="Calibri"/>
                <w:color w:val="111111"/>
                <w:szCs w:val="22"/>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1C6A33" w14:textId="77777777" w:rsidR="0024281B" w:rsidRDefault="009A52E7">
            <w:pPr>
              <w:spacing w:before="40" w:after="40"/>
              <w:ind w:left="100" w:right="100"/>
              <w:jc w:val="center"/>
            </w:pPr>
            <w:r>
              <w:rPr>
                <w:rFonts w:eastAsia="Calibri" w:cs="Calibri"/>
                <w:color w:val="111111"/>
                <w:szCs w:val="22"/>
              </w:rPr>
              <w:t>53.7 (0.5)</w:t>
            </w:r>
          </w:p>
        </w:tc>
      </w:tr>
      <w:tr w:rsidR="0024281B" w14:paraId="0BF634A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2854F" w14:textId="77777777" w:rsidR="0024281B" w:rsidRDefault="009A52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00ED9B" w14:textId="77777777" w:rsidR="0024281B" w:rsidRDefault="009A52E7">
            <w:pPr>
              <w:spacing w:before="40" w:after="40"/>
              <w:ind w:left="100" w:right="100"/>
              <w:jc w:val="center"/>
            </w:pPr>
            <w:r>
              <w:rPr>
                <w:rFonts w:eastAsia="Calibri" w:cs="Calibri"/>
                <w:color w:val="111111"/>
                <w:szCs w:val="22"/>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83F35" w14:textId="77777777" w:rsidR="0024281B" w:rsidRDefault="009A52E7">
            <w:pPr>
              <w:spacing w:before="40" w:after="40"/>
              <w:ind w:left="100" w:right="100"/>
              <w:jc w:val="center"/>
            </w:pPr>
            <w:r>
              <w:rPr>
                <w:rFonts w:eastAsia="Calibri" w:cs="Calibri"/>
                <w:color w:val="111111"/>
                <w:szCs w:val="22"/>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8D9D50" w14:textId="77777777" w:rsidR="0024281B" w:rsidRDefault="009A52E7">
            <w:pPr>
              <w:spacing w:before="40" w:after="40"/>
              <w:ind w:left="100" w:right="100"/>
              <w:jc w:val="center"/>
            </w:pPr>
            <w:r>
              <w:rPr>
                <w:rFonts w:eastAsia="Calibri" w:cs="Calibri"/>
                <w:color w:val="111111"/>
                <w:szCs w:val="22"/>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D8BD5C" w14:textId="77777777" w:rsidR="0024281B" w:rsidRDefault="009A52E7">
            <w:pPr>
              <w:spacing w:before="40" w:after="40"/>
              <w:ind w:left="100" w:right="100"/>
              <w:jc w:val="center"/>
            </w:pPr>
            <w:r>
              <w:rPr>
                <w:rFonts w:eastAsia="Calibri" w:cs="Calibri"/>
                <w:color w:val="111111"/>
                <w:szCs w:val="22"/>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54E36" w14:textId="77777777" w:rsidR="0024281B" w:rsidRDefault="009A52E7">
            <w:pPr>
              <w:spacing w:before="40" w:after="40"/>
              <w:ind w:left="100" w:right="100"/>
              <w:jc w:val="center"/>
            </w:pPr>
            <w:r>
              <w:rPr>
                <w:rFonts w:eastAsia="Calibri" w:cs="Calibri"/>
                <w:color w:val="111111"/>
                <w:szCs w:val="22"/>
              </w:rPr>
              <w:t>131.0 (0.5)</w:t>
            </w:r>
          </w:p>
        </w:tc>
      </w:tr>
      <w:tr w:rsidR="0024281B" w14:paraId="4194480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EA5A2" w14:textId="77777777" w:rsidR="0024281B" w:rsidRDefault="009A52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5362F" w14:textId="77777777" w:rsidR="0024281B" w:rsidRDefault="009A52E7">
            <w:pPr>
              <w:spacing w:before="40" w:after="40"/>
              <w:ind w:left="100" w:right="100"/>
              <w:jc w:val="center"/>
            </w:pPr>
            <w:r>
              <w:rPr>
                <w:rFonts w:eastAsia="Calibri" w:cs="Calibri"/>
                <w:color w:val="111111"/>
                <w:szCs w:val="22"/>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6C6625" w14:textId="77777777" w:rsidR="0024281B" w:rsidRDefault="009A52E7">
            <w:pPr>
              <w:spacing w:before="40" w:after="40"/>
              <w:ind w:left="100" w:right="100"/>
              <w:jc w:val="center"/>
            </w:pPr>
            <w:r>
              <w:rPr>
                <w:rFonts w:eastAsia="Calibri" w:cs="Calibri"/>
                <w:color w:val="111111"/>
                <w:szCs w:val="22"/>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974E58" w14:textId="77777777" w:rsidR="0024281B" w:rsidRDefault="009A52E7">
            <w:pPr>
              <w:spacing w:before="40" w:after="40"/>
              <w:ind w:left="100" w:right="100"/>
              <w:jc w:val="center"/>
            </w:pPr>
            <w:r>
              <w:rPr>
                <w:rFonts w:eastAsia="Calibri" w:cs="Calibri"/>
                <w:color w:val="111111"/>
                <w:szCs w:val="22"/>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54295" w14:textId="77777777" w:rsidR="0024281B" w:rsidRDefault="009A52E7">
            <w:pPr>
              <w:spacing w:before="40" w:after="40"/>
              <w:ind w:left="100" w:right="100"/>
              <w:jc w:val="center"/>
            </w:pPr>
            <w:r>
              <w:rPr>
                <w:rFonts w:eastAsia="Calibri" w:cs="Calibri"/>
                <w:color w:val="111111"/>
                <w:szCs w:val="22"/>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84C4F" w14:textId="77777777" w:rsidR="0024281B" w:rsidRDefault="009A52E7">
            <w:pPr>
              <w:spacing w:before="40" w:after="40"/>
              <w:ind w:left="100" w:right="100"/>
              <w:jc w:val="center"/>
            </w:pPr>
            <w:r>
              <w:rPr>
                <w:rFonts w:eastAsia="Calibri" w:cs="Calibri"/>
                <w:color w:val="111111"/>
                <w:szCs w:val="22"/>
              </w:rPr>
              <w:t>70.9 (0.3)</w:t>
            </w:r>
          </w:p>
        </w:tc>
      </w:tr>
      <w:tr w:rsidR="0024281B" w14:paraId="4CAD5AB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CA390" w14:textId="77777777" w:rsidR="0024281B" w:rsidRDefault="009A52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3BB5C9" w14:textId="77777777" w:rsidR="0024281B" w:rsidRDefault="009A52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9BE34" w14:textId="77777777"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2B719" w14:textId="77777777" w:rsidR="0024281B" w:rsidRDefault="009A52E7">
            <w:pPr>
              <w:spacing w:before="40" w:after="40"/>
              <w:ind w:left="100" w:right="100"/>
              <w:jc w:val="center"/>
            </w:pPr>
            <w:r>
              <w:rPr>
                <w:rFonts w:eastAsia="Calibri" w:cs="Calibri"/>
                <w:color w:val="111111"/>
                <w:szCs w:val="22"/>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F6E445" w14:textId="77777777" w:rsidR="0024281B" w:rsidRDefault="009A52E7">
            <w:pPr>
              <w:spacing w:before="40" w:after="40"/>
              <w:ind w:left="100" w:right="100"/>
              <w:jc w:val="center"/>
            </w:pPr>
            <w:r>
              <w:rPr>
                <w:rFonts w:eastAsia="Calibri" w:cs="Calibri"/>
                <w:color w:val="111111"/>
                <w:szCs w:val="22"/>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9FE8A8" w14:textId="77777777" w:rsidR="0024281B" w:rsidRDefault="009A52E7">
            <w:pPr>
              <w:spacing w:before="40" w:after="40"/>
              <w:ind w:left="100" w:right="100"/>
              <w:jc w:val="center"/>
            </w:pPr>
            <w:r>
              <w:rPr>
                <w:rFonts w:eastAsia="Calibri" w:cs="Calibri"/>
                <w:color w:val="111111"/>
                <w:szCs w:val="22"/>
              </w:rPr>
              <w:t>52.1</w:t>
            </w:r>
          </w:p>
        </w:tc>
      </w:tr>
      <w:tr w:rsidR="0024281B" w14:paraId="338DA01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7DD541" w14:textId="77777777" w:rsidR="0024281B" w:rsidRDefault="009A52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AEFFC" w14:textId="77777777" w:rsidR="0024281B" w:rsidRDefault="009A52E7">
            <w:pPr>
              <w:spacing w:before="40" w:after="40"/>
              <w:ind w:left="100" w:right="100"/>
              <w:jc w:val="center"/>
            </w:pPr>
            <w:r>
              <w:rPr>
                <w:rFonts w:eastAsia="Calibri" w:cs="Calibri"/>
                <w:color w:val="111111"/>
                <w:szCs w:val="22"/>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857A6C"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B6864F" w14:textId="77777777" w:rsidR="0024281B" w:rsidRDefault="009A52E7">
            <w:pPr>
              <w:spacing w:before="40" w:after="40"/>
              <w:ind w:left="100" w:right="100"/>
              <w:jc w:val="center"/>
            </w:pPr>
            <w:r>
              <w:rPr>
                <w:rFonts w:eastAsia="Calibri" w:cs="Calibri"/>
                <w:color w:val="111111"/>
                <w:szCs w:val="22"/>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4B4EF3" w14:textId="77777777" w:rsidR="0024281B" w:rsidRDefault="009A52E7">
            <w:pPr>
              <w:spacing w:before="40" w:after="40"/>
              <w:ind w:left="100" w:right="100"/>
              <w:jc w:val="center"/>
            </w:pPr>
            <w:r>
              <w:rPr>
                <w:rFonts w:eastAsia="Calibri" w:cs="Calibri"/>
                <w:color w:val="111111"/>
                <w:szCs w:val="22"/>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0C0B4" w14:textId="77777777" w:rsidR="0024281B" w:rsidRDefault="009A52E7">
            <w:pPr>
              <w:spacing w:before="40" w:after="40"/>
              <w:ind w:left="100" w:right="100"/>
              <w:jc w:val="center"/>
            </w:pPr>
            <w:r>
              <w:rPr>
                <w:rFonts w:eastAsia="Calibri" w:cs="Calibri"/>
                <w:color w:val="111111"/>
                <w:szCs w:val="22"/>
              </w:rPr>
              <w:t>41.9</w:t>
            </w:r>
          </w:p>
        </w:tc>
      </w:tr>
      <w:tr w:rsidR="0024281B" w14:paraId="4265B560"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4479EF" w14:textId="77777777" w:rsidR="0024281B" w:rsidRDefault="009A52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6BA43" w14:textId="77777777" w:rsidR="0024281B" w:rsidRDefault="009A52E7">
            <w:pPr>
              <w:spacing w:before="40" w:after="40"/>
              <w:ind w:left="100" w:right="100"/>
              <w:jc w:val="center"/>
            </w:pPr>
            <w:r>
              <w:rPr>
                <w:rFonts w:eastAsia="Calibri" w:cs="Calibri"/>
                <w:color w:val="111111"/>
                <w:szCs w:val="22"/>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248085" w14:textId="77777777" w:rsidR="0024281B" w:rsidRDefault="009A52E7">
            <w:pPr>
              <w:spacing w:before="40" w:after="40"/>
              <w:ind w:left="100" w:right="100"/>
              <w:jc w:val="center"/>
            </w:pPr>
            <w:r>
              <w:rPr>
                <w:rFonts w:eastAsia="Calibri" w:cs="Calibri"/>
                <w:color w:val="111111"/>
                <w:szCs w:val="22"/>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63429D"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F41C6" w14:textId="77777777" w:rsidR="0024281B" w:rsidRDefault="009A52E7">
            <w:pPr>
              <w:spacing w:before="40" w:after="40"/>
              <w:ind w:left="100" w:right="100"/>
              <w:jc w:val="center"/>
            </w:pPr>
            <w:r>
              <w:rPr>
                <w:rFonts w:eastAsia="Calibri" w:cs="Calibri"/>
                <w:color w:val="111111"/>
                <w:szCs w:val="22"/>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8B205F" w14:textId="77777777" w:rsidR="0024281B" w:rsidRDefault="009A52E7">
            <w:pPr>
              <w:spacing w:before="40" w:after="40"/>
              <w:ind w:left="100" w:right="100"/>
              <w:jc w:val="center"/>
            </w:pPr>
            <w:r>
              <w:rPr>
                <w:rFonts w:eastAsia="Calibri" w:cs="Calibri"/>
                <w:color w:val="111111"/>
                <w:szCs w:val="22"/>
              </w:rPr>
              <w:t>34.3</w:t>
            </w:r>
          </w:p>
        </w:tc>
      </w:tr>
      <w:tr w:rsidR="0024281B" w14:paraId="534EF49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EC0E0C" w14:textId="77777777" w:rsidR="0024281B" w:rsidRDefault="009A52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E3CAF6" w14:textId="77777777" w:rsidR="0024281B" w:rsidRDefault="009A52E7">
            <w:pPr>
              <w:spacing w:before="40" w:after="40"/>
              <w:ind w:left="100" w:right="100"/>
              <w:jc w:val="center"/>
            </w:pPr>
            <w:r>
              <w:rPr>
                <w:rFonts w:eastAsia="Calibri" w:cs="Calibri"/>
                <w:color w:val="111111"/>
                <w:szCs w:val="22"/>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EE08B8" w14:textId="77777777" w:rsidR="0024281B" w:rsidRDefault="009A52E7">
            <w:pPr>
              <w:spacing w:before="40" w:after="40"/>
              <w:ind w:left="100" w:right="100"/>
              <w:jc w:val="center"/>
            </w:pPr>
            <w:r>
              <w:rPr>
                <w:rFonts w:eastAsia="Calibri" w:cs="Calibri"/>
                <w:color w:val="111111"/>
                <w:szCs w:val="22"/>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17460" w14:textId="77777777" w:rsidR="0024281B" w:rsidRDefault="009A52E7">
            <w:pPr>
              <w:spacing w:before="40" w:after="40"/>
              <w:ind w:left="100" w:right="100"/>
              <w:jc w:val="center"/>
            </w:pPr>
            <w:r>
              <w:rPr>
                <w:rFonts w:eastAsia="Calibri" w:cs="Calibri"/>
                <w:color w:val="111111"/>
                <w:szCs w:val="22"/>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6A78B1"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4F4C6" w14:textId="77777777" w:rsidR="0024281B" w:rsidRDefault="009A52E7">
            <w:pPr>
              <w:spacing w:before="40" w:after="40"/>
              <w:ind w:left="100" w:right="100"/>
              <w:jc w:val="center"/>
            </w:pPr>
            <w:r>
              <w:rPr>
                <w:rFonts w:eastAsia="Calibri" w:cs="Calibri"/>
                <w:color w:val="111111"/>
                <w:szCs w:val="22"/>
              </w:rPr>
              <w:t>61.9</w:t>
            </w:r>
          </w:p>
        </w:tc>
      </w:tr>
      <w:tr w:rsidR="0024281B" w14:paraId="2476CAD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095810" w14:textId="77777777" w:rsidR="0024281B" w:rsidRDefault="009A52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8426A4" w14:textId="77777777" w:rsidR="0024281B" w:rsidRDefault="009A52E7">
            <w:pPr>
              <w:spacing w:before="40" w:after="40"/>
              <w:ind w:left="100" w:right="100"/>
              <w:jc w:val="center"/>
            </w:pPr>
            <w:r>
              <w:rPr>
                <w:rFonts w:eastAsia="Calibri" w:cs="Calibri"/>
                <w:color w:val="111111"/>
                <w:szCs w:val="22"/>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50B2" w14:textId="77777777" w:rsidR="0024281B" w:rsidRDefault="009A52E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3A4D1" w14:textId="77777777" w:rsidR="0024281B" w:rsidRDefault="009A52E7">
            <w:pPr>
              <w:spacing w:before="40" w:after="40"/>
              <w:ind w:left="100" w:right="100"/>
              <w:jc w:val="center"/>
            </w:pPr>
            <w:r>
              <w:rPr>
                <w:rFonts w:eastAsia="Calibri" w:cs="Calibri"/>
                <w:color w:val="111111"/>
                <w:szCs w:val="22"/>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6ABD6" w14:textId="77777777" w:rsidR="0024281B" w:rsidRDefault="009A52E7">
            <w:pPr>
              <w:spacing w:before="40" w:after="40"/>
              <w:ind w:left="100" w:right="100"/>
              <w:jc w:val="center"/>
            </w:pPr>
            <w:r>
              <w:rPr>
                <w:rFonts w:eastAsia="Calibri" w:cs="Calibri"/>
                <w:color w:val="111111"/>
                <w:szCs w:val="22"/>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AF646" w14:textId="77777777" w:rsidR="0024281B" w:rsidRDefault="009A52E7">
            <w:pPr>
              <w:spacing w:before="40" w:after="40"/>
              <w:ind w:left="100" w:right="100"/>
              <w:jc w:val="center"/>
            </w:pPr>
            <w:r>
              <w:rPr>
                <w:rFonts w:eastAsia="Calibri" w:cs="Calibri"/>
                <w:color w:val="111111"/>
                <w:szCs w:val="22"/>
              </w:rPr>
              <w:t>14.4</w:t>
            </w:r>
          </w:p>
        </w:tc>
      </w:tr>
      <w:tr w:rsidR="0024281B" w14:paraId="2160B84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0C47D" w14:textId="77777777" w:rsidR="0024281B" w:rsidRDefault="009A52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8EF190" w14:textId="77777777" w:rsidR="0024281B" w:rsidRDefault="009A52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5E86C" w14:textId="77777777" w:rsidR="0024281B" w:rsidRDefault="009A52E7">
            <w:pPr>
              <w:spacing w:before="40" w:after="40"/>
              <w:ind w:left="100" w:right="100"/>
              <w:jc w:val="center"/>
            </w:pPr>
            <w:r>
              <w:rPr>
                <w:rFonts w:eastAsia="Calibri" w:cs="Calibri"/>
                <w:color w:val="111111"/>
                <w:szCs w:val="22"/>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2392B" w14:textId="77777777" w:rsidR="0024281B" w:rsidRDefault="009A52E7">
            <w:pPr>
              <w:spacing w:before="40" w:after="40"/>
              <w:ind w:left="100" w:right="100"/>
              <w:jc w:val="center"/>
            </w:pPr>
            <w:r>
              <w:rPr>
                <w:rFonts w:eastAsia="Calibri" w:cs="Calibri"/>
                <w:color w:val="111111"/>
                <w:szCs w:val="22"/>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820D4" w14:textId="77777777" w:rsidR="0024281B" w:rsidRDefault="009A52E7">
            <w:pPr>
              <w:spacing w:before="40" w:after="40"/>
              <w:ind w:left="100" w:right="100"/>
              <w:jc w:val="center"/>
            </w:pPr>
            <w:r>
              <w:rPr>
                <w:rFonts w:eastAsia="Calibri" w:cs="Calibri"/>
                <w:color w:val="111111"/>
                <w:szCs w:val="22"/>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3048AB" w14:textId="77777777" w:rsidR="0024281B" w:rsidRDefault="009A52E7">
            <w:pPr>
              <w:spacing w:before="40" w:after="40"/>
              <w:ind w:left="100" w:right="100"/>
              <w:jc w:val="center"/>
            </w:pPr>
            <w:r>
              <w:rPr>
                <w:rFonts w:eastAsia="Calibri" w:cs="Calibri"/>
                <w:color w:val="111111"/>
                <w:szCs w:val="22"/>
              </w:rPr>
              <w:t>19.3</w:t>
            </w:r>
          </w:p>
        </w:tc>
      </w:tr>
      <w:tr w:rsidR="0024281B" w14:paraId="64C79870" w14:textId="77777777">
        <w:trPr>
          <w:cantSplit/>
          <w:jc w:val="center"/>
        </w:trPr>
        <w:tc>
          <w:tcPr>
            <w:tcW w:w="10800" w:type="dxa"/>
            <w:gridSpan w:val="6"/>
            <w:shd w:val="clear" w:color="auto" w:fill="FFFFFF"/>
            <w:tcMar>
              <w:top w:w="0" w:type="dxa"/>
              <w:left w:w="0" w:type="dxa"/>
              <w:bottom w:w="0" w:type="dxa"/>
              <w:right w:w="0" w:type="dxa"/>
            </w:tcMar>
            <w:vAlign w:val="center"/>
          </w:tcPr>
          <w:p w14:paraId="168AC581"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4281B" w14:paraId="425D367F" w14:textId="77777777">
        <w:trPr>
          <w:cantSplit/>
          <w:jc w:val="center"/>
        </w:trPr>
        <w:tc>
          <w:tcPr>
            <w:tcW w:w="10800" w:type="dxa"/>
            <w:gridSpan w:val="6"/>
            <w:shd w:val="clear" w:color="auto" w:fill="FFFFFF"/>
            <w:tcMar>
              <w:top w:w="0" w:type="dxa"/>
              <w:left w:w="0" w:type="dxa"/>
              <w:bottom w:w="0" w:type="dxa"/>
              <w:right w:w="0" w:type="dxa"/>
            </w:tcMar>
            <w:vAlign w:val="center"/>
          </w:tcPr>
          <w:p w14:paraId="582FF1D4"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14:paraId="64D0674C" w14:textId="77777777">
        <w:trPr>
          <w:cantSplit/>
          <w:jc w:val="center"/>
        </w:trPr>
        <w:tc>
          <w:tcPr>
            <w:tcW w:w="10800" w:type="dxa"/>
            <w:gridSpan w:val="6"/>
            <w:shd w:val="clear" w:color="auto" w:fill="FFFFFF"/>
            <w:tcMar>
              <w:top w:w="0" w:type="dxa"/>
              <w:left w:w="0" w:type="dxa"/>
              <w:bottom w:w="0" w:type="dxa"/>
              <w:right w:w="0" w:type="dxa"/>
            </w:tcMar>
            <w:vAlign w:val="center"/>
          </w:tcPr>
          <w:p w14:paraId="0D006FDF"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14:paraId="6921AFE3" w14:textId="77777777">
        <w:trPr>
          <w:cantSplit/>
          <w:jc w:val="center"/>
        </w:trPr>
        <w:tc>
          <w:tcPr>
            <w:tcW w:w="10800" w:type="dxa"/>
            <w:gridSpan w:val="6"/>
            <w:shd w:val="clear" w:color="auto" w:fill="FFFFFF"/>
            <w:tcMar>
              <w:top w:w="0" w:type="dxa"/>
              <w:left w:w="0" w:type="dxa"/>
              <w:bottom w:w="0" w:type="dxa"/>
              <w:right w:w="0" w:type="dxa"/>
            </w:tcMar>
            <w:vAlign w:val="center"/>
          </w:tcPr>
          <w:p w14:paraId="2A17ABAC"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24281B" w14:paraId="6CD7D690" w14:textId="77777777">
        <w:trPr>
          <w:cantSplit/>
          <w:jc w:val="center"/>
        </w:trPr>
        <w:tc>
          <w:tcPr>
            <w:tcW w:w="10800" w:type="dxa"/>
            <w:gridSpan w:val="6"/>
            <w:shd w:val="clear" w:color="auto" w:fill="FFFFFF"/>
            <w:tcMar>
              <w:top w:w="0" w:type="dxa"/>
              <w:left w:w="0" w:type="dxa"/>
              <w:bottom w:w="0" w:type="dxa"/>
              <w:right w:w="0" w:type="dxa"/>
            </w:tcMar>
            <w:vAlign w:val="center"/>
          </w:tcPr>
          <w:p w14:paraId="4C657F77" w14:textId="77777777" w:rsidR="0024281B" w:rsidRDefault="009A52E7">
            <w:pPr>
              <w:spacing w:after="0"/>
            </w:pPr>
            <w:r>
              <w:rPr>
                <w:rFonts w:eastAsia="Calibri" w:cs="Calibri"/>
                <w:color w:val="000000"/>
                <w:szCs w:val="22"/>
              </w:rPr>
              <w:t>CKD = chronic kidney disease; CVD = cardiovascular disease; HDL = high density lipoprotein</w:t>
            </w:r>
          </w:p>
        </w:tc>
      </w:tr>
    </w:tbl>
    <w:p w14:paraId="2F4F4674" w14:textId="77777777" w:rsidR="0024281B" w:rsidRDefault="009A52E7">
      <w:r>
        <w:br w:type="page"/>
      </w:r>
    </w:p>
    <w:p w14:paraId="0F4E9899"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Estimated distribution of blood pressure categories among US adults, overall and for subgroups with diabetes, chronic kidney disease, and ≥65 years of age.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14:paraId="783AF675"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40F1DC" w14:textId="77777777"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8B5B51" w14:textId="77777777" w:rsidR="0024281B" w:rsidRDefault="009A52E7">
            <w:pPr>
              <w:spacing w:before="40" w:after="40"/>
              <w:ind w:left="100" w:right="100"/>
              <w:jc w:val="center"/>
            </w:pPr>
            <w:r>
              <w:rPr>
                <w:rFonts w:eastAsia="Calibri" w:cs="Calibri"/>
                <w:b/>
                <w:color w:val="000000"/>
                <w:szCs w:val="22"/>
              </w:rPr>
              <w:t>Sub-groups</w:t>
            </w:r>
          </w:p>
        </w:tc>
      </w:tr>
      <w:tr w:rsidR="0024281B" w14:paraId="71C43D69"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DE403" w14:textId="77777777" w:rsidR="0024281B" w:rsidRDefault="009A52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F10427" w14:textId="77777777"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94DCB" w14:textId="77777777"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A47DF" w14:textId="77777777"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44220" w14:textId="77777777"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9B93D" w14:textId="77777777"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4,183</w:t>
            </w:r>
          </w:p>
        </w:tc>
      </w:tr>
      <w:tr w:rsidR="0024281B" w14:paraId="4170A45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4E6D9" w14:textId="77777777"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8D67D" w14:textId="77777777" w:rsidR="0024281B" w:rsidRDefault="009A52E7">
            <w:pPr>
              <w:spacing w:before="40" w:after="40"/>
              <w:ind w:left="100" w:right="100"/>
              <w:jc w:val="center"/>
            </w:pPr>
            <w:r>
              <w:rPr>
                <w:rFonts w:eastAsia="Calibri" w:cs="Calibri"/>
                <w:color w:val="111111"/>
                <w:szCs w:val="22"/>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97A71" w14:textId="77777777" w:rsidR="0024281B" w:rsidRDefault="009A52E7">
            <w:pPr>
              <w:spacing w:before="40" w:after="40"/>
              <w:ind w:left="100" w:right="100"/>
              <w:jc w:val="center"/>
            </w:pPr>
            <w:r>
              <w:rPr>
                <w:rFonts w:eastAsia="Calibri" w:cs="Calibri"/>
                <w:color w:val="111111"/>
                <w:szCs w:val="22"/>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3AEC6F" w14:textId="77777777" w:rsidR="0024281B" w:rsidRDefault="009A52E7">
            <w:pPr>
              <w:spacing w:before="40" w:after="40"/>
              <w:ind w:left="100" w:right="100"/>
              <w:jc w:val="center"/>
            </w:pPr>
            <w:r>
              <w:rPr>
                <w:rFonts w:eastAsia="Calibri" w:cs="Calibri"/>
                <w:color w:val="111111"/>
                <w:szCs w:val="22"/>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8D3EAE" w14:textId="77777777" w:rsidR="0024281B" w:rsidRDefault="009A52E7">
            <w:pPr>
              <w:spacing w:before="40" w:after="40"/>
              <w:ind w:left="100" w:right="100"/>
              <w:jc w:val="center"/>
            </w:pPr>
            <w:r>
              <w:rPr>
                <w:rFonts w:eastAsia="Calibri" w:cs="Calibri"/>
                <w:color w:val="111111"/>
                <w:szCs w:val="22"/>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AA89AD" w14:textId="77777777" w:rsidR="0024281B" w:rsidRDefault="009A52E7">
            <w:pPr>
              <w:spacing w:before="40" w:after="40"/>
              <w:ind w:left="100" w:right="100"/>
              <w:jc w:val="center"/>
            </w:pPr>
            <w:r>
              <w:rPr>
                <w:rFonts w:eastAsia="Calibri" w:cs="Calibri"/>
                <w:color w:val="111111"/>
                <w:szCs w:val="22"/>
              </w:rPr>
              <w:t>15.5</w:t>
            </w:r>
          </w:p>
        </w:tc>
      </w:tr>
      <w:tr w:rsidR="0024281B" w14:paraId="726C2E8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D6610" w14:textId="77777777"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214017" w14:textId="77777777" w:rsidR="0024281B" w:rsidRDefault="009A52E7">
            <w:pPr>
              <w:spacing w:before="40" w:after="40"/>
              <w:ind w:left="100" w:right="100"/>
              <w:jc w:val="center"/>
            </w:pPr>
            <w:r>
              <w:rPr>
                <w:rFonts w:eastAsia="Calibri" w:cs="Calibri"/>
                <w:color w:val="111111"/>
                <w:szCs w:val="22"/>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488C0" w14:textId="77777777" w:rsidR="0024281B" w:rsidRDefault="009A52E7">
            <w:pPr>
              <w:spacing w:before="40" w:after="40"/>
              <w:ind w:left="100" w:right="100"/>
              <w:jc w:val="center"/>
            </w:pPr>
            <w:r>
              <w:rPr>
                <w:rFonts w:eastAsia="Calibri" w:cs="Calibri"/>
                <w:color w:val="111111"/>
                <w:szCs w:val="22"/>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EF1C9" w14:textId="77777777" w:rsidR="0024281B" w:rsidRDefault="009A52E7">
            <w:pPr>
              <w:spacing w:before="40" w:after="40"/>
              <w:ind w:left="100" w:right="100"/>
              <w:jc w:val="center"/>
            </w:pPr>
            <w:r>
              <w:rPr>
                <w:rFonts w:eastAsia="Calibri" w:cs="Calibri"/>
                <w:color w:val="111111"/>
                <w:szCs w:val="22"/>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2E8329" w14:textId="77777777" w:rsidR="0024281B" w:rsidRDefault="009A52E7">
            <w:pPr>
              <w:spacing w:before="40" w:after="40"/>
              <w:ind w:left="100" w:right="100"/>
              <w:jc w:val="center"/>
            </w:pPr>
            <w:r>
              <w:rPr>
                <w:rFonts w:eastAsia="Calibri" w:cs="Calibri"/>
                <w:color w:val="111111"/>
                <w:szCs w:val="22"/>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A9F41" w14:textId="77777777" w:rsidR="0024281B" w:rsidRDefault="009A52E7">
            <w:pPr>
              <w:spacing w:before="40" w:after="40"/>
              <w:ind w:left="100" w:right="100"/>
              <w:jc w:val="center"/>
            </w:pPr>
            <w:r>
              <w:rPr>
                <w:rFonts w:eastAsia="Calibri" w:cs="Calibri"/>
                <w:color w:val="111111"/>
                <w:szCs w:val="22"/>
              </w:rPr>
              <w:t>10.4</w:t>
            </w:r>
          </w:p>
        </w:tc>
      </w:tr>
      <w:tr w:rsidR="0024281B" w14:paraId="365FCF9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27199" w14:textId="77777777"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0CDD8F" w14:textId="77777777" w:rsidR="0024281B" w:rsidRDefault="009A52E7">
            <w:pPr>
              <w:spacing w:before="40" w:after="40"/>
              <w:ind w:left="100" w:right="100"/>
              <w:jc w:val="center"/>
            </w:pPr>
            <w:r>
              <w:rPr>
                <w:rFonts w:eastAsia="Calibri" w:cs="Calibri"/>
                <w:color w:val="111111"/>
                <w:szCs w:val="22"/>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9CB521" w14:textId="77777777" w:rsidR="0024281B" w:rsidRDefault="009A52E7">
            <w:pPr>
              <w:spacing w:before="40" w:after="40"/>
              <w:ind w:left="100" w:right="100"/>
              <w:jc w:val="center"/>
            </w:pPr>
            <w:r>
              <w:rPr>
                <w:rFonts w:eastAsia="Calibri" w:cs="Calibri"/>
                <w:color w:val="111111"/>
                <w:szCs w:val="22"/>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D8855" w14:textId="77777777" w:rsidR="0024281B" w:rsidRDefault="009A52E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C3FA73" w14:textId="77777777" w:rsidR="0024281B" w:rsidRDefault="009A52E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BD1E4" w14:textId="77777777" w:rsidR="0024281B" w:rsidRDefault="009A52E7">
            <w:pPr>
              <w:spacing w:before="40" w:after="40"/>
              <w:ind w:left="100" w:right="100"/>
              <w:jc w:val="center"/>
            </w:pPr>
            <w:r>
              <w:rPr>
                <w:rFonts w:eastAsia="Calibri" w:cs="Calibri"/>
                <w:color w:val="111111"/>
                <w:szCs w:val="22"/>
              </w:rPr>
              <w:t>10.4</w:t>
            </w:r>
          </w:p>
        </w:tc>
      </w:tr>
      <w:tr w:rsidR="0024281B" w14:paraId="797769D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B19A4" w14:textId="77777777"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356E3" w14:textId="77777777" w:rsidR="0024281B" w:rsidRDefault="009A52E7">
            <w:pPr>
              <w:spacing w:before="40" w:after="40"/>
              <w:ind w:left="100" w:right="100"/>
              <w:jc w:val="center"/>
            </w:pPr>
            <w:r>
              <w:rPr>
                <w:rFonts w:eastAsia="Calibri" w:cs="Calibri"/>
                <w:color w:val="111111"/>
                <w:szCs w:val="22"/>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28FFAF" w14:textId="77777777" w:rsidR="0024281B" w:rsidRDefault="009A52E7">
            <w:pPr>
              <w:spacing w:before="40" w:after="40"/>
              <w:ind w:left="100" w:right="100"/>
              <w:jc w:val="center"/>
            </w:pPr>
            <w:r>
              <w:rPr>
                <w:rFonts w:eastAsia="Calibri" w:cs="Calibri"/>
                <w:color w:val="111111"/>
                <w:szCs w:val="22"/>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59F69" w14:textId="77777777" w:rsidR="0024281B" w:rsidRDefault="009A52E7">
            <w:pPr>
              <w:spacing w:before="40" w:after="40"/>
              <w:ind w:left="100" w:right="100"/>
              <w:jc w:val="center"/>
            </w:pPr>
            <w:r>
              <w:rPr>
                <w:rFonts w:eastAsia="Calibri" w:cs="Calibri"/>
                <w:color w:val="111111"/>
                <w:szCs w:val="22"/>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2170E3" w14:textId="77777777" w:rsidR="0024281B" w:rsidRDefault="009A52E7">
            <w:pPr>
              <w:spacing w:before="40" w:after="40"/>
              <w:ind w:left="100" w:right="100"/>
              <w:jc w:val="center"/>
            </w:pPr>
            <w:r>
              <w:rPr>
                <w:rFonts w:eastAsia="Calibri" w:cs="Calibri"/>
                <w:color w:val="111111"/>
                <w:szCs w:val="22"/>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483F8" w14:textId="77777777" w:rsidR="0024281B" w:rsidRDefault="009A52E7">
            <w:pPr>
              <w:spacing w:before="40" w:after="40"/>
              <w:ind w:left="100" w:right="100"/>
              <w:jc w:val="center"/>
            </w:pPr>
            <w:r>
              <w:rPr>
                <w:rFonts w:eastAsia="Calibri" w:cs="Calibri"/>
                <w:color w:val="111111"/>
                <w:szCs w:val="22"/>
              </w:rPr>
              <w:t>11.7</w:t>
            </w:r>
          </w:p>
        </w:tc>
      </w:tr>
      <w:tr w:rsidR="0024281B" w14:paraId="443A26E5"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24C934" w14:textId="77777777"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7CE26" w14:textId="77777777" w:rsidR="0024281B" w:rsidRDefault="009A52E7">
            <w:pPr>
              <w:spacing w:before="40" w:after="40"/>
              <w:ind w:left="100" w:right="100"/>
              <w:jc w:val="center"/>
            </w:pPr>
            <w:r>
              <w:rPr>
                <w:rFonts w:eastAsia="Calibri" w:cs="Calibri"/>
                <w:color w:val="111111"/>
                <w:szCs w:val="22"/>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C3DD5" w14:textId="77777777"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CC66E" w14:textId="77777777" w:rsidR="0024281B" w:rsidRDefault="009A52E7">
            <w:pPr>
              <w:spacing w:before="40" w:after="40"/>
              <w:ind w:left="100" w:right="100"/>
              <w:jc w:val="center"/>
            </w:pPr>
            <w:r>
              <w:rPr>
                <w:rFonts w:eastAsia="Calibri" w:cs="Calibri"/>
                <w:color w:val="111111"/>
                <w:szCs w:val="22"/>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7550B0" w14:textId="77777777" w:rsidR="0024281B" w:rsidRDefault="009A52E7">
            <w:pPr>
              <w:spacing w:before="40" w:after="40"/>
              <w:ind w:left="100" w:right="100"/>
              <w:jc w:val="center"/>
            </w:pPr>
            <w:r>
              <w:rPr>
                <w:rFonts w:eastAsia="Calibri" w:cs="Calibri"/>
                <w:color w:val="111111"/>
                <w:szCs w:val="22"/>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A54AFA" w14:textId="77777777" w:rsidR="0024281B" w:rsidRDefault="009A52E7">
            <w:pPr>
              <w:spacing w:before="40" w:after="40"/>
              <w:ind w:left="100" w:right="100"/>
              <w:jc w:val="center"/>
            </w:pPr>
            <w:r>
              <w:rPr>
                <w:rFonts w:eastAsia="Calibri" w:cs="Calibri"/>
                <w:color w:val="111111"/>
                <w:szCs w:val="22"/>
              </w:rPr>
              <w:t>52.1</w:t>
            </w:r>
          </w:p>
        </w:tc>
      </w:tr>
      <w:tr w:rsidR="0024281B" w14:paraId="56D527BB" w14:textId="77777777">
        <w:trPr>
          <w:cantSplit/>
          <w:jc w:val="center"/>
        </w:trPr>
        <w:tc>
          <w:tcPr>
            <w:tcW w:w="10800" w:type="dxa"/>
            <w:gridSpan w:val="6"/>
            <w:shd w:val="clear" w:color="auto" w:fill="FFFFFF"/>
            <w:tcMar>
              <w:top w:w="0" w:type="dxa"/>
              <w:left w:w="0" w:type="dxa"/>
              <w:bottom w:w="0" w:type="dxa"/>
              <w:right w:w="0" w:type="dxa"/>
            </w:tcMar>
            <w:vAlign w:val="center"/>
          </w:tcPr>
          <w:p w14:paraId="05F30360"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pressure 130-139/80-89 mm Hg;</w:t>
            </w:r>
            <w:r>
              <w:rPr>
                <w:rFonts w:eastAsia="Calibri" w:cs="Calibri"/>
                <w:color w:val="000000"/>
                <w:szCs w:val="22"/>
              </w:rPr>
              <w:br/>
              <w:t>Stage 2 hypertension: systolic/diastolic blood pressure ≥ 140/90 mm Hg.</w:t>
            </w:r>
          </w:p>
        </w:tc>
      </w:tr>
      <w:tr w:rsidR="0024281B" w14:paraId="2F3594BD" w14:textId="77777777">
        <w:trPr>
          <w:cantSplit/>
          <w:jc w:val="center"/>
        </w:trPr>
        <w:tc>
          <w:tcPr>
            <w:tcW w:w="10800" w:type="dxa"/>
            <w:gridSpan w:val="6"/>
            <w:shd w:val="clear" w:color="auto" w:fill="FFFFFF"/>
            <w:tcMar>
              <w:top w:w="0" w:type="dxa"/>
              <w:left w:w="0" w:type="dxa"/>
              <w:bottom w:w="0" w:type="dxa"/>
              <w:right w:w="0" w:type="dxa"/>
            </w:tcMar>
            <w:vAlign w:val="center"/>
          </w:tcPr>
          <w:p w14:paraId="4A621111"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14:paraId="20BE7280" w14:textId="77777777">
        <w:trPr>
          <w:cantSplit/>
          <w:jc w:val="center"/>
        </w:trPr>
        <w:tc>
          <w:tcPr>
            <w:tcW w:w="10800" w:type="dxa"/>
            <w:gridSpan w:val="6"/>
            <w:shd w:val="clear" w:color="auto" w:fill="FFFFFF"/>
            <w:tcMar>
              <w:top w:w="0" w:type="dxa"/>
              <w:left w:w="0" w:type="dxa"/>
              <w:bottom w:w="0" w:type="dxa"/>
              <w:right w:w="0" w:type="dxa"/>
            </w:tcMar>
            <w:vAlign w:val="center"/>
          </w:tcPr>
          <w:p w14:paraId="3597EF27"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14:paraId="142B4A74" w14:textId="77777777">
        <w:trPr>
          <w:cantSplit/>
          <w:jc w:val="center"/>
        </w:trPr>
        <w:tc>
          <w:tcPr>
            <w:tcW w:w="10800" w:type="dxa"/>
            <w:gridSpan w:val="6"/>
            <w:shd w:val="clear" w:color="auto" w:fill="FFFFFF"/>
            <w:tcMar>
              <w:top w:w="0" w:type="dxa"/>
              <w:left w:w="0" w:type="dxa"/>
              <w:bottom w:w="0" w:type="dxa"/>
              <w:right w:w="0" w:type="dxa"/>
            </w:tcMar>
            <w:vAlign w:val="center"/>
          </w:tcPr>
          <w:p w14:paraId="453B6F58" w14:textId="77777777" w:rsidR="0024281B" w:rsidRDefault="009A52E7">
            <w:pPr>
              <w:spacing w:after="0"/>
            </w:pPr>
            <w:r>
              <w:rPr>
                <w:rFonts w:eastAsia="Calibri" w:cs="Calibri"/>
                <w:color w:val="000000"/>
                <w:szCs w:val="22"/>
              </w:rPr>
              <w:t>CKD = chronic kidney disease</w:t>
            </w:r>
          </w:p>
        </w:tc>
      </w:tr>
    </w:tbl>
    <w:p w14:paraId="5BD4028E" w14:textId="77777777" w:rsidR="0024281B" w:rsidRDefault="009A52E7">
      <w:r>
        <w:br w:type="page"/>
      </w:r>
    </w:p>
    <w:p w14:paraId="6F72E730"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Median 10-year predicted risk for atherosclerotic cardiovascular disease and proportion of US adults with predicted risk ≥10% overall and among those with diabetes, chronic kidney disease, and ≥65 years of age, stratified by categorization of blood pressure according to the 2017 American College of Cardiology / American Heart Association blood pressure guidelines. </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24281B" w14:paraId="3B7FBC6F" w14:textId="77777777">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1C01F8" w14:textId="77777777"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843F5E" w14:textId="77777777" w:rsidR="0024281B" w:rsidRDefault="009A52E7">
            <w:pPr>
              <w:spacing w:before="40" w:after="40"/>
              <w:ind w:left="100" w:right="100"/>
              <w:jc w:val="center"/>
            </w:pPr>
            <w:r>
              <w:rPr>
                <w:rFonts w:eastAsia="Calibri" w:cs="Calibri"/>
                <w:b/>
                <w:color w:val="000000"/>
                <w:szCs w:val="22"/>
              </w:rPr>
              <w:t>Sub-groups</w:t>
            </w:r>
          </w:p>
        </w:tc>
      </w:tr>
      <w:tr w:rsidR="0024281B" w14:paraId="6F9D1D2C"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6CCC83" w14:textId="77777777" w:rsidR="0024281B" w:rsidRDefault="009A52E7">
            <w:pPr>
              <w:spacing w:before="40" w:after="40"/>
              <w:ind w:left="100" w:right="100"/>
            </w:pPr>
            <w:r>
              <w:rPr>
                <w:rFonts w:eastAsia="Calibri" w:cs="Calibri"/>
                <w:b/>
                <w:color w:val="111111"/>
                <w:szCs w:val="22"/>
              </w:rPr>
              <w:t>Blood pressure category</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E7D6E" w14:textId="77777777"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EB582" w14:textId="77777777"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1,998</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96202E" w14:textId="77777777"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1,566</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5D6A63" w14:textId="77777777"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74489" w14:textId="77777777"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4,183</w:t>
            </w:r>
          </w:p>
        </w:tc>
      </w:tr>
      <w:tr w:rsidR="0024281B" w14:paraId="1E4A7764"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9752647" w14:textId="77777777" w:rsidR="0024281B" w:rsidRDefault="009A52E7">
            <w:pPr>
              <w:spacing w:before="40" w:after="40"/>
              <w:ind w:left="100" w:right="100"/>
            </w:pPr>
            <w:r>
              <w:rPr>
                <w:rFonts w:eastAsia="Calibri" w:cs="Calibri"/>
                <w:i/>
                <w:color w:val="111111"/>
                <w:szCs w:val="22"/>
              </w:rPr>
              <w:t>Median (25th - 75th percentile) predicted risk</w:t>
            </w:r>
            <w:r>
              <w:rPr>
                <w:rFonts w:eastAsia="Calibri" w:cs="Calibri"/>
                <w:i/>
                <w:color w:val="111111"/>
                <w:szCs w:val="22"/>
                <w:vertAlign w:val="superscript"/>
              </w:rPr>
              <w:t>¶</w:t>
            </w:r>
          </w:p>
        </w:tc>
      </w:tr>
      <w:tr w:rsidR="0024281B" w14:paraId="3D369AF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D30C13" w14:textId="77777777" w:rsidR="0024281B" w:rsidRDefault="009A52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2F917" w14:textId="77777777" w:rsidR="0024281B" w:rsidRDefault="009A52E7">
            <w:pPr>
              <w:spacing w:before="40" w:after="40"/>
              <w:ind w:left="100" w:right="100"/>
              <w:jc w:val="center"/>
            </w:pPr>
            <w:r>
              <w:rPr>
                <w:rFonts w:eastAsia="Calibri" w:cs="Calibri"/>
                <w:color w:val="111111"/>
                <w:szCs w:val="22"/>
              </w:rPr>
              <w:t>5.1</w:t>
            </w:r>
            <w:r>
              <w:rPr>
                <w:rFonts w:eastAsia="Calibri" w:cs="Calibri"/>
                <w:color w:val="111111"/>
                <w:szCs w:val="22"/>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AA612" w14:textId="77777777" w:rsidR="0024281B" w:rsidRDefault="009A52E7">
            <w:pPr>
              <w:spacing w:before="40" w:after="40"/>
              <w:ind w:left="100" w:right="100"/>
              <w:jc w:val="center"/>
            </w:pPr>
            <w:r>
              <w:rPr>
                <w:rFonts w:eastAsia="Calibri" w:cs="Calibri"/>
                <w:color w:val="111111"/>
                <w:szCs w:val="22"/>
              </w:rPr>
              <w:t>14.4</w:t>
            </w:r>
            <w:r>
              <w:rPr>
                <w:rFonts w:eastAsia="Calibri" w:cs="Calibri"/>
                <w:color w:val="111111"/>
                <w:szCs w:val="22"/>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E1DBA7" w14:textId="77777777" w:rsidR="0024281B" w:rsidRDefault="009A52E7">
            <w:pPr>
              <w:spacing w:before="40" w:after="40"/>
              <w:ind w:left="100" w:right="100"/>
              <w:jc w:val="center"/>
            </w:pPr>
            <w:r>
              <w:rPr>
                <w:rFonts w:eastAsia="Calibri" w:cs="Calibri"/>
                <w:color w:val="111111"/>
                <w:szCs w:val="22"/>
              </w:rPr>
              <w:t>12.1</w:t>
            </w:r>
            <w:r>
              <w:rPr>
                <w:rFonts w:eastAsia="Calibri" w:cs="Calibri"/>
                <w:color w:val="111111"/>
                <w:szCs w:val="22"/>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B46AB6" w14:textId="77777777" w:rsidR="0024281B" w:rsidRDefault="009A52E7">
            <w:pPr>
              <w:spacing w:before="40" w:after="40"/>
              <w:ind w:left="100" w:right="100"/>
              <w:jc w:val="center"/>
            </w:pPr>
            <w:r>
              <w:rPr>
                <w:rFonts w:eastAsia="Calibri" w:cs="Calibri"/>
                <w:color w:val="111111"/>
                <w:szCs w:val="22"/>
              </w:rPr>
              <w:t>17.9</w:t>
            </w:r>
            <w:r>
              <w:rPr>
                <w:rFonts w:eastAsia="Calibri" w:cs="Calibri"/>
                <w:color w:val="111111"/>
                <w:szCs w:val="22"/>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EA82C" w14:textId="77777777" w:rsidR="0024281B" w:rsidRDefault="009A52E7">
            <w:pPr>
              <w:spacing w:before="40" w:after="40"/>
              <w:ind w:left="100" w:right="100"/>
              <w:jc w:val="center"/>
            </w:pPr>
            <w:r>
              <w:rPr>
                <w:rFonts w:eastAsia="Calibri" w:cs="Calibri"/>
                <w:color w:val="111111"/>
                <w:szCs w:val="22"/>
              </w:rPr>
              <w:t>13.6</w:t>
            </w:r>
            <w:r>
              <w:rPr>
                <w:rFonts w:eastAsia="Calibri" w:cs="Calibri"/>
                <w:color w:val="111111"/>
                <w:szCs w:val="22"/>
              </w:rPr>
              <w:br/>
              <w:t>(7.0, 22.3)</w:t>
            </w:r>
          </w:p>
        </w:tc>
      </w:tr>
      <w:tr w:rsidR="0024281B" w14:paraId="77A598E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2EC3C" w14:textId="77777777"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DAE17" w14:textId="77777777" w:rsidR="0024281B" w:rsidRDefault="009A52E7">
            <w:pPr>
              <w:spacing w:before="40" w:after="40"/>
              <w:ind w:left="100" w:right="100"/>
              <w:jc w:val="center"/>
            </w:pPr>
            <w:r>
              <w:rPr>
                <w:rFonts w:eastAsia="Calibri" w:cs="Calibri"/>
                <w:color w:val="111111"/>
                <w:szCs w:val="22"/>
              </w:rPr>
              <w:t>2.0</w:t>
            </w:r>
            <w:r>
              <w:rPr>
                <w:rFonts w:eastAsia="Calibri" w:cs="Calibri"/>
                <w:color w:val="111111"/>
                <w:szCs w:val="22"/>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C583D" w14:textId="77777777" w:rsidR="0024281B" w:rsidRDefault="009A52E7">
            <w:pPr>
              <w:spacing w:before="40" w:after="40"/>
              <w:ind w:left="100" w:right="100"/>
              <w:jc w:val="center"/>
            </w:pPr>
            <w:r>
              <w:rPr>
                <w:rFonts w:eastAsia="Calibri" w:cs="Calibri"/>
                <w:color w:val="111111"/>
                <w:szCs w:val="22"/>
              </w:rPr>
              <w:t>6.8</w:t>
            </w:r>
            <w:r>
              <w:rPr>
                <w:rFonts w:eastAsia="Calibri" w:cs="Calibri"/>
                <w:color w:val="111111"/>
                <w:szCs w:val="22"/>
              </w:rPr>
              <w:b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1D242" w14:textId="77777777" w:rsidR="0024281B" w:rsidRDefault="009A52E7">
            <w:pPr>
              <w:spacing w:before="40" w:after="40"/>
              <w:ind w:left="100" w:right="100"/>
              <w:jc w:val="center"/>
            </w:pPr>
            <w:r>
              <w:rPr>
                <w:rFonts w:eastAsia="Calibri" w:cs="Calibri"/>
                <w:color w:val="111111"/>
                <w:szCs w:val="22"/>
              </w:rPr>
              <w:t>3.0</w:t>
            </w:r>
            <w:r>
              <w:rPr>
                <w:rFonts w:eastAsia="Calibri" w:cs="Calibri"/>
                <w:color w:val="111111"/>
                <w:szCs w:val="22"/>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DC0D5C" w14:textId="77777777" w:rsidR="0024281B" w:rsidRDefault="009A52E7">
            <w:pPr>
              <w:spacing w:before="40" w:after="40"/>
              <w:ind w:left="100" w:right="100"/>
              <w:jc w:val="center"/>
            </w:pPr>
            <w:r>
              <w:rPr>
                <w:rFonts w:eastAsia="Calibri" w:cs="Calibri"/>
                <w:color w:val="111111"/>
                <w:szCs w:val="22"/>
              </w:rPr>
              <w:t>10.6</w:t>
            </w:r>
            <w:r>
              <w:rPr>
                <w:rFonts w:eastAsia="Calibri" w:cs="Calibri"/>
                <w:color w:val="111111"/>
                <w:szCs w:val="22"/>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F96508" w14:textId="77777777" w:rsidR="0024281B" w:rsidRDefault="009A52E7">
            <w:pPr>
              <w:spacing w:before="40" w:after="40"/>
              <w:ind w:left="100" w:right="100"/>
              <w:jc w:val="center"/>
            </w:pPr>
            <w:r>
              <w:rPr>
                <w:rFonts w:eastAsia="Calibri" w:cs="Calibri"/>
                <w:color w:val="111111"/>
                <w:szCs w:val="22"/>
              </w:rPr>
              <w:t>7.0</w:t>
            </w:r>
            <w:r>
              <w:rPr>
                <w:rFonts w:eastAsia="Calibri" w:cs="Calibri"/>
                <w:color w:val="111111"/>
                <w:szCs w:val="22"/>
              </w:rPr>
              <w:br/>
              <w:t>(3.3, 12.9)</w:t>
            </w:r>
          </w:p>
        </w:tc>
      </w:tr>
      <w:tr w:rsidR="0024281B" w14:paraId="347B5CF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E6D9B0" w14:textId="77777777"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A08C9" w14:textId="77777777" w:rsidR="0024281B" w:rsidRDefault="009A52E7">
            <w:pPr>
              <w:spacing w:before="40" w:after="40"/>
              <w:ind w:left="100" w:right="100"/>
              <w:jc w:val="center"/>
            </w:pPr>
            <w:r>
              <w:rPr>
                <w:rFonts w:eastAsia="Calibri" w:cs="Calibri"/>
                <w:color w:val="111111"/>
                <w:szCs w:val="22"/>
              </w:rPr>
              <w:t>4.3</w:t>
            </w:r>
            <w:r>
              <w:rPr>
                <w:rFonts w:eastAsia="Calibri" w:cs="Calibri"/>
                <w:color w:val="111111"/>
                <w:szCs w:val="22"/>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6FC450" w14:textId="77777777" w:rsidR="0024281B" w:rsidRDefault="009A52E7">
            <w:pPr>
              <w:spacing w:before="40" w:after="40"/>
              <w:ind w:left="100" w:right="100"/>
              <w:jc w:val="center"/>
            </w:pPr>
            <w:r>
              <w:rPr>
                <w:rFonts w:eastAsia="Calibri" w:cs="Calibri"/>
                <w:color w:val="111111"/>
                <w:szCs w:val="22"/>
              </w:rPr>
              <w:t>11.4</w:t>
            </w:r>
            <w:r>
              <w:rPr>
                <w:rFonts w:eastAsia="Calibri" w:cs="Calibri"/>
                <w:color w:val="111111"/>
                <w:szCs w:val="22"/>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AFADF" w14:textId="77777777" w:rsidR="0024281B" w:rsidRDefault="009A52E7">
            <w:pPr>
              <w:spacing w:before="40" w:after="40"/>
              <w:ind w:left="100" w:right="100"/>
              <w:jc w:val="center"/>
            </w:pPr>
            <w:r>
              <w:rPr>
                <w:rFonts w:eastAsia="Calibri" w:cs="Calibri"/>
                <w:color w:val="111111"/>
                <w:szCs w:val="22"/>
              </w:rPr>
              <w:t>6.2</w:t>
            </w:r>
            <w:r>
              <w:rPr>
                <w:rFonts w:eastAsia="Calibri" w:cs="Calibri"/>
                <w:color w:val="111111"/>
                <w:szCs w:val="22"/>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06F8C5" w14:textId="77777777" w:rsidR="0024281B" w:rsidRDefault="009A52E7">
            <w:pPr>
              <w:spacing w:before="40" w:after="40"/>
              <w:ind w:left="100" w:right="100"/>
              <w:jc w:val="center"/>
            </w:pPr>
            <w:r>
              <w:rPr>
                <w:rFonts w:eastAsia="Calibri" w:cs="Calibri"/>
                <w:color w:val="111111"/>
                <w:szCs w:val="22"/>
              </w:rPr>
              <w:t>14.6</w:t>
            </w:r>
            <w:r>
              <w:rPr>
                <w:rFonts w:eastAsia="Calibri" w:cs="Calibri"/>
                <w:color w:val="111111"/>
                <w:szCs w:val="22"/>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25ECA" w14:textId="77777777" w:rsidR="0024281B" w:rsidRDefault="009A52E7">
            <w:pPr>
              <w:spacing w:before="40" w:after="40"/>
              <w:ind w:left="100" w:right="100"/>
              <w:jc w:val="center"/>
            </w:pPr>
            <w:r>
              <w:rPr>
                <w:rFonts w:eastAsia="Calibri" w:cs="Calibri"/>
                <w:color w:val="111111"/>
                <w:szCs w:val="22"/>
              </w:rPr>
              <w:t>11.8</w:t>
            </w:r>
            <w:r>
              <w:rPr>
                <w:rFonts w:eastAsia="Calibri" w:cs="Calibri"/>
                <w:color w:val="111111"/>
                <w:szCs w:val="22"/>
              </w:rPr>
              <w:br/>
              <w:t>(5.8, 17.4)</w:t>
            </w:r>
          </w:p>
        </w:tc>
      </w:tr>
      <w:tr w:rsidR="0024281B" w14:paraId="479A6FB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A93468" w14:textId="77777777"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C7617" w14:textId="77777777" w:rsidR="0024281B" w:rsidRDefault="009A52E7">
            <w:pPr>
              <w:spacing w:before="40" w:after="40"/>
              <w:ind w:left="100" w:right="100"/>
              <w:jc w:val="center"/>
            </w:pPr>
            <w:r>
              <w:rPr>
                <w:rFonts w:eastAsia="Calibri" w:cs="Calibri"/>
                <w:color w:val="111111"/>
                <w:szCs w:val="22"/>
              </w:rPr>
              <w:t>4.2</w:t>
            </w:r>
            <w:r>
              <w:rPr>
                <w:rFonts w:eastAsia="Calibri" w:cs="Calibri"/>
                <w:color w:val="111111"/>
                <w:szCs w:val="22"/>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B1106" w14:textId="77777777" w:rsidR="0024281B" w:rsidRDefault="009A52E7">
            <w:pPr>
              <w:spacing w:before="40" w:after="40"/>
              <w:ind w:left="100" w:right="100"/>
              <w:jc w:val="center"/>
            </w:pPr>
            <w:r>
              <w:rPr>
                <w:rFonts w:eastAsia="Calibri" w:cs="Calibri"/>
                <w:color w:val="111111"/>
                <w:szCs w:val="22"/>
              </w:rPr>
              <w:t>8.9</w:t>
            </w:r>
            <w:r>
              <w:rPr>
                <w:rFonts w:eastAsia="Calibri" w:cs="Calibri"/>
                <w:color w:val="111111"/>
                <w:szCs w:val="22"/>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A8BD4B" w14:textId="77777777" w:rsidR="0024281B" w:rsidRDefault="009A52E7">
            <w:pPr>
              <w:spacing w:before="40" w:after="40"/>
              <w:ind w:left="100" w:right="100"/>
              <w:jc w:val="center"/>
            </w:pPr>
            <w:r>
              <w:rPr>
                <w:rFonts w:eastAsia="Calibri" w:cs="Calibri"/>
                <w:color w:val="111111"/>
                <w:szCs w:val="22"/>
              </w:rPr>
              <w:t>6.8</w:t>
            </w:r>
            <w:r>
              <w:rPr>
                <w:rFonts w:eastAsia="Calibri" w:cs="Calibri"/>
                <w:color w:val="111111"/>
                <w:szCs w:val="22"/>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29CDE" w14:textId="77777777" w:rsidR="0024281B" w:rsidRDefault="009A52E7">
            <w:pPr>
              <w:spacing w:before="40" w:after="40"/>
              <w:ind w:left="100" w:right="100"/>
              <w:jc w:val="center"/>
            </w:pPr>
            <w:r>
              <w:rPr>
                <w:rFonts w:eastAsia="Calibri" w:cs="Calibri"/>
                <w:color w:val="111111"/>
                <w:szCs w:val="22"/>
              </w:rPr>
              <w:t>13.8</w:t>
            </w:r>
            <w:r>
              <w:rPr>
                <w:rFonts w:eastAsia="Calibri" w:cs="Calibri"/>
                <w:color w:val="111111"/>
                <w:szCs w:val="22"/>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8E5F2" w14:textId="77777777" w:rsidR="0024281B" w:rsidRDefault="009A52E7">
            <w:pPr>
              <w:spacing w:before="40" w:after="40"/>
              <w:ind w:left="100" w:right="100"/>
              <w:jc w:val="center"/>
            </w:pPr>
            <w:r>
              <w:rPr>
                <w:rFonts w:eastAsia="Calibri" w:cs="Calibri"/>
                <w:color w:val="111111"/>
                <w:szCs w:val="22"/>
              </w:rPr>
              <w:t>9.8</w:t>
            </w:r>
            <w:r>
              <w:rPr>
                <w:rFonts w:eastAsia="Calibri" w:cs="Calibri"/>
                <w:color w:val="111111"/>
                <w:szCs w:val="22"/>
              </w:rPr>
              <w:br/>
              <w:t>(5.3, 16.6)</w:t>
            </w:r>
          </w:p>
        </w:tc>
      </w:tr>
      <w:tr w:rsidR="0024281B" w14:paraId="2457687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CDAE3" w14:textId="77777777"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25DF4E" w14:textId="77777777" w:rsidR="0024281B" w:rsidRDefault="009A52E7">
            <w:pPr>
              <w:spacing w:before="40" w:after="40"/>
              <w:ind w:left="100" w:right="100"/>
              <w:jc w:val="center"/>
            </w:pPr>
            <w:r>
              <w:rPr>
                <w:rFonts w:eastAsia="Calibri" w:cs="Calibri"/>
                <w:color w:val="111111"/>
                <w:szCs w:val="22"/>
              </w:rPr>
              <w:t>8.1</w:t>
            </w:r>
            <w:r>
              <w:rPr>
                <w:rFonts w:eastAsia="Calibri" w:cs="Calibri"/>
                <w:color w:val="111111"/>
                <w:szCs w:val="22"/>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46696" w14:textId="77777777" w:rsidR="0024281B" w:rsidRDefault="009A52E7">
            <w:pPr>
              <w:spacing w:before="40" w:after="40"/>
              <w:ind w:left="100" w:right="100"/>
              <w:jc w:val="center"/>
            </w:pPr>
            <w:r>
              <w:rPr>
                <w:rFonts w:eastAsia="Calibri" w:cs="Calibri"/>
                <w:color w:val="111111"/>
                <w:szCs w:val="22"/>
              </w:rPr>
              <w:t>18.8</w:t>
            </w:r>
            <w:r>
              <w:rPr>
                <w:rFonts w:eastAsia="Calibri" w:cs="Calibri"/>
                <w:color w:val="111111"/>
                <w:szCs w:val="22"/>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106B9F" w14:textId="77777777" w:rsidR="0024281B" w:rsidRDefault="009A52E7">
            <w:pPr>
              <w:spacing w:before="40" w:after="40"/>
              <w:ind w:left="100" w:right="100"/>
              <w:jc w:val="center"/>
            </w:pPr>
            <w:r>
              <w:rPr>
                <w:rFonts w:eastAsia="Calibri" w:cs="Calibri"/>
                <w:color w:val="111111"/>
                <w:szCs w:val="22"/>
              </w:rPr>
              <w:t>13.9</w:t>
            </w:r>
            <w:r>
              <w:rPr>
                <w:rFonts w:eastAsia="Calibri" w:cs="Calibri"/>
                <w:color w:val="111111"/>
                <w:szCs w:val="22"/>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D9883" w14:textId="77777777" w:rsidR="0024281B" w:rsidRDefault="009A52E7">
            <w:pPr>
              <w:spacing w:before="40" w:after="40"/>
              <w:ind w:left="100" w:right="100"/>
              <w:jc w:val="center"/>
            </w:pPr>
            <w:r>
              <w:rPr>
                <w:rFonts w:eastAsia="Calibri" w:cs="Calibri"/>
                <w:color w:val="111111"/>
                <w:szCs w:val="22"/>
              </w:rPr>
              <w:t>20.4</w:t>
            </w:r>
            <w:r>
              <w:rPr>
                <w:rFonts w:eastAsia="Calibri" w:cs="Calibri"/>
                <w:color w:val="111111"/>
                <w:szCs w:val="22"/>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0CD0E" w14:textId="77777777" w:rsidR="0024281B" w:rsidRDefault="009A52E7">
            <w:pPr>
              <w:spacing w:before="40" w:after="40"/>
              <w:ind w:left="100" w:right="100"/>
              <w:jc w:val="center"/>
            </w:pPr>
            <w:r>
              <w:rPr>
                <w:rFonts w:eastAsia="Calibri" w:cs="Calibri"/>
                <w:color w:val="111111"/>
                <w:szCs w:val="22"/>
              </w:rPr>
              <w:t>17.3</w:t>
            </w:r>
            <w:r>
              <w:rPr>
                <w:rFonts w:eastAsia="Calibri" w:cs="Calibri"/>
                <w:color w:val="111111"/>
                <w:szCs w:val="22"/>
              </w:rPr>
              <w:br/>
              <w:t>(9.2, 25.4)</w:t>
            </w:r>
          </w:p>
        </w:tc>
      </w:tr>
      <w:tr w:rsidR="0024281B" w14:paraId="3E19186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FFAB8" w14:textId="77777777"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23BFC" w14:textId="77777777" w:rsidR="0024281B" w:rsidRDefault="009A52E7">
            <w:pPr>
              <w:spacing w:before="40" w:after="40"/>
              <w:ind w:left="100" w:right="100"/>
              <w:jc w:val="center"/>
            </w:pPr>
            <w:r>
              <w:rPr>
                <w:rFonts w:eastAsia="Calibri" w:cs="Calibri"/>
                <w:color w:val="111111"/>
                <w:szCs w:val="22"/>
              </w:rPr>
              <w:t>10.5</w:t>
            </w:r>
            <w:r>
              <w:rPr>
                <w:rFonts w:eastAsia="Calibri" w:cs="Calibri"/>
                <w:color w:val="111111"/>
                <w:szCs w:val="22"/>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415E7" w14:textId="77777777" w:rsidR="0024281B" w:rsidRDefault="009A52E7">
            <w:pPr>
              <w:spacing w:before="40" w:after="40"/>
              <w:ind w:left="100" w:right="100"/>
              <w:jc w:val="center"/>
            </w:pPr>
            <w:r>
              <w:rPr>
                <w:rFonts w:eastAsia="Calibri" w:cs="Calibri"/>
                <w:color w:val="111111"/>
                <w:szCs w:val="22"/>
              </w:rPr>
              <w:t>17.2</w:t>
            </w:r>
            <w:r>
              <w:rPr>
                <w:rFonts w:eastAsia="Calibri" w:cs="Calibri"/>
                <w:color w:val="111111"/>
                <w:szCs w:val="22"/>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91336" w14:textId="77777777" w:rsidR="0024281B" w:rsidRDefault="009A52E7">
            <w:pPr>
              <w:spacing w:before="40" w:after="40"/>
              <w:ind w:left="100" w:right="100"/>
              <w:jc w:val="center"/>
            </w:pPr>
            <w:r>
              <w:rPr>
                <w:rFonts w:eastAsia="Calibri" w:cs="Calibri"/>
                <w:color w:val="111111"/>
                <w:szCs w:val="22"/>
              </w:rPr>
              <w:t>17.0</w:t>
            </w:r>
            <w:r>
              <w:rPr>
                <w:rFonts w:eastAsia="Calibri" w:cs="Calibri"/>
                <w:color w:val="111111"/>
                <w:szCs w:val="22"/>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2E5B8" w14:textId="77777777" w:rsidR="0024281B" w:rsidRDefault="009A52E7">
            <w:pPr>
              <w:spacing w:before="40" w:after="40"/>
              <w:ind w:left="100" w:right="100"/>
              <w:jc w:val="center"/>
            </w:pPr>
            <w:r>
              <w:rPr>
                <w:rFonts w:eastAsia="Calibri" w:cs="Calibri"/>
                <w:color w:val="111111"/>
                <w:szCs w:val="22"/>
              </w:rPr>
              <w:t>21.2</w:t>
            </w:r>
            <w:r>
              <w:rPr>
                <w:rFonts w:eastAsia="Calibri" w:cs="Calibri"/>
                <w:color w:val="111111"/>
                <w:szCs w:val="22"/>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739B4A" w14:textId="77777777" w:rsidR="0024281B" w:rsidRDefault="009A52E7">
            <w:pPr>
              <w:spacing w:before="40" w:after="40"/>
              <w:ind w:left="100" w:right="100"/>
              <w:jc w:val="center"/>
            </w:pPr>
            <w:r>
              <w:rPr>
                <w:rFonts w:eastAsia="Calibri" w:cs="Calibri"/>
                <w:color w:val="111111"/>
                <w:szCs w:val="22"/>
              </w:rPr>
              <w:t>17.2</w:t>
            </w:r>
            <w:r>
              <w:rPr>
                <w:rFonts w:eastAsia="Calibri" w:cs="Calibri"/>
                <w:color w:val="111111"/>
                <w:szCs w:val="22"/>
              </w:rPr>
              <w:br/>
              <w:t>(10.1, 27.3)</w:t>
            </w:r>
          </w:p>
        </w:tc>
      </w:tr>
      <w:tr w:rsidR="0024281B" w14:paraId="3D530188" w14:textId="77777777">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3C951C6" w14:textId="77777777" w:rsidR="0024281B" w:rsidRDefault="009A52E7">
            <w:pPr>
              <w:spacing w:before="40" w:after="40"/>
              <w:ind w:left="100" w:right="100"/>
            </w:pPr>
            <w:r>
              <w:rPr>
                <w:rFonts w:eastAsia="Calibri" w:cs="Calibri"/>
                <w:i/>
                <w:color w:val="111111"/>
                <w:szCs w:val="22"/>
              </w:rPr>
              <w:t>Proportion (95% confidence interval) with 10-year predicted risk for ASCVD ≥10% or prevalent cardiovascular disease</w:t>
            </w:r>
            <w:r>
              <w:rPr>
                <w:rFonts w:eastAsia="Calibri" w:cs="Calibri"/>
                <w:i/>
                <w:color w:val="111111"/>
                <w:szCs w:val="22"/>
                <w:vertAlign w:val="superscript"/>
              </w:rPr>
              <w:t>§‖</w:t>
            </w:r>
          </w:p>
        </w:tc>
      </w:tr>
      <w:tr w:rsidR="0024281B" w14:paraId="2D38F4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E87C3" w14:textId="77777777" w:rsidR="0024281B" w:rsidRDefault="009A52E7">
            <w:pPr>
              <w:spacing w:before="40" w:after="40"/>
              <w:ind w:left="100" w:right="100"/>
            </w:pPr>
            <w:r>
              <w:rPr>
                <w:rFonts w:eastAsia="Calibri" w:cs="Calibri"/>
                <w:color w:val="111111"/>
                <w:szCs w:val="22"/>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B1703" w14:textId="77777777" w:rsidR="0024281B" w:rsidRDefault="009A52E7">
            <w:pPr>
              <w:spacing w:before="40" w:after="40"/>
              <w:ind w:left="100" w:right="100"/>
              <w:jc w:val="center"/>
            </w:pPr>
            <w:r>
              <w:rPr>
                <w:rFonts w:eastAsia="Calibri" w:cs="Calibri"/>
                <w:color w:val="111111"/>
                <w:szCs w:val="22"/>
              </w:rPr>
              <w:t>36.6</w:t>
            </w:r>
            <w:r>
              <w:rPr>
                <w:rFonts w:eastAsia="Calibri" w:cs="Calibri"/>
                <w:color w:val="111111"/>
                <w:szCs w:val="22"/>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E9965" w14:textId="77777777" w:rsidR="0024281B" w:rsidRDefault="009A52E7">
            <w:pPr>
              <w:spacing w:before="40" w:after="40"/>
              <w:ind w:left="100" w:right="100"/>
              <w:jc w:val="center"/>
            </w:pPr>
            <w:r>
              <w:rPr>
                <w:rFonts w:eastAsia="Calibri" w:cs="Calibri"/>
                <w:color w:val="111111"/>
                <w:szCs w:val="22"/>
              </w:rPr>
              <w:t>72.5</w:t>
            </w:r>
            <w:r>
              <w:rPr>
                <w:rFonts w:eastAsia="Calibri" w:cs="Calibri"/>
                <w:color w:val="111111"/>
                <w:szCs w:val="22"/>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9F8038" w14:textId="77777777" w:rsidR="0024281B" w:rsidRDefault="009A52E7">
            <w:pPr>
              <w:spacing w:before="40" w:after="40"/>
              <w:ind w:left="100" w:right="100"/>
              <w:jc w:val="center"/>
            </w:pPr>
            <w:r>
              <w:rPr>
                <w:rFonts w:eastAsia="Calibri" w:cs="Calibri"/>
                <w:color w:val="111111"/>
                <w:szCs w:val="22"/>
              </w:rPr>
              <w:t>65.4</w:t>
            </w:r>
            <w:r>
              <w:rPr>
                <w:rFonts w:eastAsia="Calibri" w:cs="Calibri"/>
                <w:color w:val="111111"/>
                <w:szCs w:val="22"/>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06DDF4" w14:textId="77777777" w:rsidR="0024281B" w:rsidRDefault="009A52E7">
            <w:pPr>
              <w:spacing w:before="40" w:after="40"/>
              <w:ind w:left="100" w:right="100"/>
              <w:jc w:val="center"/>
            </w:pPr>
            <w:r>
              <w:rPr>
                <w:rFonts w:eastAsia="Calibri" w:cs="Calibri"/>
                <w:color w:val="111111"/>
                <w:szCs w:val="22"/>
              </w:rPr>
              <w:t>83.8</w:t>
            </w:r>
            <w:r>
              <w:rPr>
                <w:rFonts w:eastAsia="Calibri" w:cs="Calibri"/>
                <w:color w:val="111111"/>
                <w:szCs w:val="22"/>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DABE9" w14:textId="77777777" w:rsidR="0024281B" w:rsidRDefault="009A52E7">
            <w:pPr>
              <w:spacing w:before="40" w:after="40"/>
              <w:ind w:left="100" w:right="100"/>
              <w:jc w:val="center"/>
            </w:pPr>
            <w:r>
              <w:rPr>
                <w:rFonts w:eastAsia="Calibri" w:cs="Calibri"/>
                <w:color w:val="111111"/>
                <w:szCs w:val="22"/>
              </w:rPr>
              <w:t>70.3</w:t>
            </w:r>
            <w:r>
              <w:rPr>
                <w:rFonts w:eastAsia="Calibri" w:cs="Calibri"/>
                <w:color w:val="111111"/>
                <w:szCs w:val="22"/>
              </w:rPr>
              <w:br/>
              <w:t>(68.0, 72.7)</w:t>
            </w:r>
          </w:p>
        </w:tc>
      </w:tr>
      <w:tr w:rsidR="0024281B" w14:paraId="02459A9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5807D" w14:textId="77777777" w:rsidR="0024281B" w:rsidRDefault="009A52E7">
            <w:pPr>
              <w:spacing w:before="40" w:after="40"/>
              <w:ind w:left="100" w:right="100"/>
            </w:pPr>
            <w:r>
              <w:rPr>
                <w:rFonts w:eastAsia="Calibri" w:cs="Calibri"/>
                <w:color w:val="111111"/>
                <w:szCs w:val="22"/>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1F3086" w14:textId="77777777" w:rsidR="0024281B" w:rsidRDefault="009A52E7">
            <w:pPr>
              <w:spacing w:before="40" w:after="40"/>
              <w:ind w:left="100" w:right="100"/>
              <w:jc w:val="center"/>
            </w:pPr>
            <w:r>
              <w:rPr>
                <w:rFonts w:eastAsia="Calibri" w:cs="Calibri"/>
                <w:color w:val="111111"/>
                <w:szCs w:val="22"/>
              </w:rPr>
              <w:t>13.7</w:t>
            </w:r>
            <w:r>
              <w:rPr>
                <w:rFonts w:eastAsia="Calibri" w:cs="Calibri"/>
                <w:color w:val="111111"/>
                <w:szCs w:val="22"/>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55AEC" w14:textId="77777777" w:rsidR="0024281B" w:rsidRDefault="009A52E7">
            <w:pPr>
              <w:spacing w:before="40" w:after="40"/>
              <w:ind w:left="100" w:right="100"/>
              <w:jc w:val="center"/>
            </w:pPr>
            <w:r>
              <w:rPr>
                <w:rFonts w:eastAsia="Calibri" w:cs="Calibri"/>
                <w:color w:val="111111"/>
                <w:szCs w:val="22"/>
              </w:rPr>
              <w:t>46.8</w:t>
            </w:r>
            <w:r>
              <w:rPr>
                <w:rFonts w:eastAsia="Calibri" w:cs="Calibri"/>
                <w:color w:val="111111"/>
                <w:szCs w:val="22"/>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CDEC33" w14:textId="77777777" w:rsidR="0024281B" w:rsidRDefault="009A52E7">
            <w:pPr>
              <w:spacing w:before="40" w:after="40"/>
              <w:ind w:left="100" w:right="100"/>
              <w:jc w:val="center"/>
            </w:pPr>
            <w:r>
              <w:rPr>
                <w:rFonts w:eastAsia="Calibri" w:cs="Calibri"/>
                <w:color w:val="111111"/>
                <w:szCs w:val="22"/>
              </w:rPr>
              <w:t>32.3</w:t>
            </w:r>
            <w:r>
              <w:rPr>
                <w:rFonts w:eastAsia="Calibri" w:cs="Calibri"/>
                <w:color w:val="111111"/>
                <w:szCs w:val="22"/>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EB198B" w14:textId="77777777" w:rsidR="0024281B" w:rsidRDefault="009A52E7">
            <w:pPr>
              <w:spacing w:before="40" w:after="40"/>
              <w:ind w:left="100" w:right="100"/>
              <w:jc w:val="center"/>
            </w:pPr>
            <w:r>
              <w:rPr>
                <w:rFonts w:eastAsia="Calibri" w:cs="Calibri"/>
                <w:color w:val="111111"/>
                <w:szCs w:val="22"/>
              </w:rPr>
              <w:t>64.4</w:t>
            </w:r>
            <w:r>
              <w:rPr>
                <w:rFonts w:eastAsia="Calibri" w:cs="Calibri"/>
                <w:color w:val="111111"/>
                <w:szCs w:val="22"/>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FF276" w14:textId="77777777" w:rsidR="0024281B" w:rsidRDefault="009A52E7">
            <w:pPr>
              <w:spacing w:before="40" w:after="40"/>
              <w:ind w:left="100" w:right="100"/>
              <w:jc w:val="center"/>
            </w:pPr>
            <w:r>
              <w:rPr>
                <w:rFonts w:eastAsia="Calibri" w:cs="Calibri"/>
                <w:color w:val="111111"/>
                <w:szCs w:val="22"/>
              </w:rPr>
              <w:t>46.3</w:t>
            </w:r>
            <w:r>
              <w:rPr>
                <w:rFonts w:eastAsia="Calibri" w:cs="Calibri"/>
                <w:color w:val="111111"/>
                <w:szCs w:val="22"/>
              </w:rPr>
              <w:br/>
              <w:t>(40.5, 52.1)</w:t>
            </w:r>
          </w:p>
        </w:tc>
      </w:tr>
      <w:tr w:rsidR="0024281B" w14:paraId="28593CA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4796B3" w14:textId="77777777" w:rsidR="0024281B" w:rsidRDefault="009A52E7">
            <w:pPr>
              <w:spacing w:before="40" w:after="40"/>
              <w:ind w:left="100" w:right="100"/>
            </w:pPr>
            <w:r>
              <w:rPr>
                <w:rFonts w:eastAsia="Calibri" w:cs="Calibri"/>
                <w:color w:val="111111"/>
                <w:szCs w:val="22"/>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6D2BB2" w14:textId="77777777" w:rsidR="0024281B" w:rsidRDefault="009A52E7">
            <w:pPr>
              <w:spacing w:before="40" w:after="40"/>
              <w:ind w:left="100" w:right="100"/>
              <w:jc w:val="center"/>
            </w:pPr>
            <w:r>
              <w:rPr>
                <w:rFonts w:eastAsia="Calibri" w:cs="Calibri"/>
                <w:color w:val="111111"/>
                <w:szCs w:val="22"/>
              </w:rPr>
              <w:t>27.4</w:t>
            </w:r>
            <w:r>
              <w:rPr>
                <w:rFonts w:eastAsia="Calibri" w:cs="Calibri"/>
                <w:color w:val="111111"/>
                <w:szCs w:val="22"/>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320DE6" w14:textId="77777777" w:rsidR="0024281B" w:rsidRDefault="009A52E7">
            <w:pPr>
              <w:spacing w:before="40" w:after="40"/>
              <w:ind w:left="100" w:right="100"/>
              <w:jc w:val="center"/>
            </w:pPr>
            <w:r>
              <w:rPr>
                <w:rFonts w:eastAsia="Calibri" w:cs="Calibri"/>
                <w:color w:val="111111"/>
                <w:szCs w:val="22"/>
              </w:rPr>
              <w:t>57.7</w:t>
            </w:r>
            <w:r>
              <w:rPr>
                <w:rFonts w:eastAsia="Calibri" w:cs="Calibri"/>
                <w:color w:val="111111"/>
                <w:szCs w:val="22"/>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4C2045" w14:textId="77777777" w:rsidR="0024281B" w:rsidRDefault="009A52E7">
            <w:pPr>
              <w:spacing w:before="40" w:after="40"/>
              <w:ind w:left="100" w:right="100"/>
              <w:jc w:val="center"/>
            </w:pPr>
            <w:r>
              <w:rPr>
                <w:rFonts w:eastAsia="Calibri" w:cs="Calibri"/>
                <w:color w:val="111111"/>
                <w:szCs w:val="22"/>
              </w:rPr>
              <w:t>47.9</w:t>
            </w:r>
            <w:r>
              <w:rPr>
                <w:rFonts w:eastAsia="Calibri" w:cs="Calibri"/>
                <w:color w:val="111111"/>
                <w:szCs w:val="22"/>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EF0AD" w14:textId="77777777" w:rsidR="0024281B" w:rsidRDefault="009A52E7">
            <w:pPr>
              <w:spacing w:before="40" w:after="40"/>
              <w:ind w:left="100" w:right="100"/>
              <w:jc w:val="center"/>
            </w:pPr>
            <w:r>
              <w:rPr>
                <w:rFonts w:eastAsia="Calibri" w:cs="Calibri"/>
                <w:color w:val="111111"/>
                <w:szCs w:val="22"/>
              </w:rPr>
              <w:t>69.8</w:t>
            </w:r>
            <w:r>
              <w:rPr>
                <w:rFonts w:eastAsia="Calibri" w:cs="Calibri"/>
                <w:color w:val="111111"/>
                <w:szCs w:val="22"/>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3EF1F" w14:textId="77777777" w:rsidR="0024281B" w:rsidRDefault="009A52E7">
            <w:pPr>
              <w:spacing w:before="40" w:after="40"/>
              <w:ind w:left="100" w:right="100"/>
              <w:jc w:val="center"/>
            </w:pPr>
            <w:r>
              <w:rPr>
                <w:rFonts w:eastAsia="Calibri" w:cs="Calibri"/>
                <w:color w:val="111111"/>
                <w:szCs w:val="22"/>
              </w:rPr>
              <w:t>57.9</w:t>
            </w:r>
            <w:r>
              <w:rPr>
                <w:rFonts w:eastAsia="Calibri" w:cs="Calibri"/>
                <w:color w:val="111111"/>
                <w:szCs w:val="22"/>
              </w:rPr>
              <w:br/>
              <w:t>(50.5, 65.3)</w:t>
            </w:r>
          </w:p>
        </w:tc>
      </w:tr>
      <w:tr w:rsidR="0024281B" w14:paraId="46F8C10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9661C" w14:textId="77777777" w:rsidR="0024281B" w:rsidRDefault="009A52E7">
            <w:pPr>
              <w:spacing w:before="40" w:after="40"/>
              <w:ind w:left="100" w:right="100"/>
            </w:pPr>
            <w:r>
              <w:rPr>
                <w:rFonts w:eastAsia="Calibri" w:cs="Calibri"/>
                <w:color w:val="111111"/>
                <w:szCs w:val="22"/>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EE890" w14:textId="77777777" w:rsidR="0024281B" w:rsidRDefault="009A52E7">
            <w:pPr>
              <w:spacing w:before="40" w:after="40"/>
              <w:ind w:left="100" w:right="100"/>
              <w:jc w:val="center"/>
            </w:pPr>
            <w:r>
              <w:rPr>
                <w:rFonts w:eastAsia="Calibri" w:cs="Calibri"/>
                <w:color w:val="111111"/>
                <w:szCs w:val="22"/>
              </w:rPr>
              <w:t>24.3</w:t>
            </w:r>
            <w:r>
              <w:rPr>
                <w:rFonts w:eastAsia="Calibri" w:cs="Calibri"/>
                <w:color w:val="111111"/>
                <w:szCs w:val="22"/>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3C8C1F" w14:textId="77777777" w:rsidR="0024281B" w:rsidRDefault="009A52E7">
            <w:pPr>
              <w:spacing w:before="40" w:after="40"/>
              <w:ind w:left="100" w:right="100"/>
              <w:jc w:val="center"/>
            </w:pPr>
            <w:r>
              <w:rPr>
                <w:rFonts w:eastAsia="Calibri" w:cs="Calibri"/>
                <w:color w:val="111111"/>
                <w:szCs w:val="22"/>
              </w:rPr>
              <w:t>55.0</w:t>
            </w:r>
            <w:r>
              <w:rPr>
                <w:rFonts w:eastAsia="Calibri" w:cs="Calibri"/>
                <w:color w:val="111111"/>
                <w:szCs w:val="22"/>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84762" w14:textId="77777777" w:rsidR="0024281B" w:rsidRDefault="009A52E7">
            <w:pPr>
              <w:spacing w:before="40" w:after="40"/>
              <w:ind w:left="100" w:right="100"/>
              <w:jc w:val="center"/>
            </w:pPr>
            <w:r>
              <w:rPr>
                <w:rFonts w:eastAsia="Calibri" w:cs="Calibri"/>
                <w:color w:val="111111"/>
                <w:szCs w:val="22"/>
              </w:rPr>
              <w:t>38.5</w:t>
            </w:r>
            <w:r>
              <w:rPr>
                <w:rFonts w:eastAsia="Calibri" w:cs="Calibri"/>
                <w:color w:val="111111"/>
                <w:szCs w:val="22"/>
              </w:rPr>
              <w:b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76C27" w14:textId="77777777" w:rsidR="0024281B" w:rsidRDefault="009A52E7">
            <w:pPr>
              <w:spacing w:before="40" w:after="40"/>
              <w:ind w:left="100" w:right="100"/>
              <w:jc w:val="center"/>
            </w:pPr>
            <w:r>
              <w:rPr>
                <w:rFonts w:eastAsia="Calibri" w:cs="Calibri"/>
                <w:color w:val="111111"/>
                <w:szCs w:val="22"/>
              </w:rPr>
              <w:t>72.6</w:t>
            </w:r>
            <w:r>
              <w:rPr>
                <w:rFonts w:eastAsia="Calibri" w:cs="Calibri"/>
                <w:color w:val="111111"/>
                <w:szCs w:val="22"/>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D0BC1" w14:textId="77777777" w:rsidR="0024281B" w:rsidRDefault="009A52E7">
            <w:pPr>
              <w:spacing w:before="40" w:after="40"/>
              <w:ind w:left="100" w:right="100"/>
              <w:jc w:val="center"/>
            </w:pPr>
            <w:r>
              <w:rPr>
                <w:rFonts w:eastAsia="Calibri" w:cs="Calibri"/>
                <w:color w:val="111111"/>
                <w:szCs w:val="22"/>
              </w:rPr>
              <w:t>55.2</w:t>
            </w:r>
            <w:r>
              <w:rPr>
                <w:rFonts w:eastAsia="Calibri" w:cs="Calibri"/>
                <w:color w:val="111111"/>
                <w:szCs w:val="22"/>
              </w:rPr>
              <w:br/>
              <w:t>(47.0, 63.3)</w:t>
            </w:r>
          </w:p>
        </w:tc>
      </w:tr>
      <w:tr w:rsidR="0024281B" w14:paraId="3FF0816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31D09" w14:textId="77777777" w:rsidR="0024281B" w:rsidRDefault="009A52E7">
            <w:pPr>
              <w:spacing w:before="40" w:after="40"/>
              <w:ind w:left="100" w:right="100"/>
            </w:pPr>
            <w:r>
              <w:rPr>
                <w:rFonts w:eastAsia="Calibri" w:cs="Calibri"/>
                <w:color w:val="111111"/>
                <w:szCs w:val="22"/>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DD224" w14:textId="77777777" w:rsidR="0024281B" w:rsidRDefault="009A52E7">
            <w:pPr>
              <w:spacing w:before="40" w:after="40"/>
              <w:ind w:left="100" w:right="100"/>
              <w:jc w:val="center"/>
            </w:pPr>
            <w:r>
              <w:rPr>
                <w:rFonts w:eastAsia="Calibri" w:cs="Calibri"/>
                <w:color w:val="111111"/>
                <w:szCs w:val="22"/>
              </w:rPr>
              <w:t>45.7</w:t>
            </w:r>
            <w:r>
              <w:rPr>
                <w:rFonts w:eastAsia="Calibri" w:cs="Calibri"/>
                <w:color w:val="111111"/>
                <w:szCs w:val="22"/>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8369D3" w14:textId="77777777" w:rsidR="0024281B" w:rsidRDefault="009A52E7">
            <w:pPr>
              <w:spacing w:before="40" w:after="40"/>
              <w:ind w:left="100" w:right="100"/>
              <w:jc w:val="center"/>
            </w:pPr>
            <w:r>
              <w:rPr>
                <w:rFonts w:eastAsia="Calibri" w:cs="Calibri"/>
                <w:color w:val="111111"/>
                <w:szCs w:val="22"/>
              </w:rPr>
              <w:t>79.0</w:t>
            </w:r>
            <w:r>
              <w:rPr>
                <w:rFonts w:eastAsia="Calibri" w:cs="Calibri"/>
                <w:color w:val="111111"/>
                <w:szCs w:val="22"/>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F86B7" w14:textId="77777777" w:rsidR="0024281B" w:rsidRDefault="009A52E7">
            <w:pPr>
              <w:spacing w:before="40" w:after="40"/>
              <w:ind w:left="100" w:right="100"/>
              <w:jc w:val="center"/>
            </w:pPr>
            <w:r>
              <w:rPr>
                <w:rFonts w:eastAsia="Calibri" w:cs="Calibri"/>
                <w:color w:val="111111"/>
                <w:szCs w:val="22"/>
              </w:rPr>
              <w:t>65.6</w:t>
            </w:r>
            <w:r>
              <w:rPr>
                <w:rFonts w:eastAsia="Calibri" w:cs="Calibri"/>
                <w:color w:val="111111"/>
                <w:szCs w:val="22"/>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5FE3C2" w14:textId="77777777" w:rsidR="0024281B" w:rsidRDefault="009A52E7">
            <w:pPr>
              <w:spacing w:before="40" w:after="40"/>
              <w:ind w:left="100" w:right="100"/>
              <w:jc w:val="center"/>
            </w:pPr>
            <w:r>
              <w:rPr>
                <w:rFonts w:eastAsia="Calibri" w:cs="Calibri"/>
                <w:color w:val="111111"/>
                <w:szCs w:val="22"/>
              </w:rPr>
              <w:t>90.2</w:t>
            </w:r>
            <w:r>
              <w:rPr>
                <w:rFonts w:eastAsia="Calibri" w:cs="Calibri"/>
                <w:color w:val="111111"/>
                <w:szCs w:val="22"/>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B17C0A" w14:textId="77777777" w:rsidR="0024281B" w:rsidRDefault="009A52E7">
            <w:pPr>
              <w:spacing w:before="40" w:after="40"/>
              <w:ind w:left="100" w:right="100"/>
              <w:jc w:val="center"/>
            </w:pPr>
            <w:r>
              <w:rPr>
                <w:rFonts w:eastAsia="Calibri" w:cs="Calibri"/>
                <w:color w:val="111111"/>
                <w:szCs w:val="22"/>
              </w:rPr>
              <w:t>75.6</w:t>
            </w:r>
            <w:r>
              <w:rPr>
                <w:rFonts w:eastAsia="Calibri" w:cs="Calibri"/>
                <w:color w:val="111111"/>
                <w:szCs w:val="22"/>
              </w:rPr>
              <w:br/>
              <w:t>(69.5, 81.7)</w:t>
            </w:r>
          </w:p>
        </w:tc>
      </w:tr>
      <w:tr w:rsidR="0024281B" w14:paraId="46C243F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A1D465" w14:textId="77777777" w:rsidR="0024281B" w:rsidRDefault="009A52E7">
            <w:pPr>
              <w:spacing w:before="40" w:after="40"/>
              <w:ind w:left="100" w:right="100"/>
            </w:pPr>
            <w:r>
              <w:rPr>
                <w:rFonts w:eastAsia="Calibri" w:cs="Calibri"/>
                <w:color w:val="111111"/>
                <w:szCs w:val="22"/>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DD718" w14:textId="77777777" w:rsidR="0024281B" w:rsidRDefault="009A52E7">
            <w:pPr>
              <w:spacing w:before="40" w:after="40"/>
              <w:ind w:left="100" w:right="100"/>
              <w:jc w:val="center"/>
            </w:pPr>
            <w:r>
              <w:rPr>
                <w:rFonts w:eastAsia="Calibri" w:cs="Calibri"/>
                <w:color w:val="111111"/>
                <w:szCs w:val="22"/>
              </w:rPr>
              <w:t>61.9</w:t>
            </w:r>
            <w:r>
              <w:rPr>
                <w:rFonts w:eastAsia="Calibri" w:cs="Calibri"/>
                <w:color w:val="111111"/>
                <w:szCs w:val="22"/>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19A99" w14:textId="77777777" w:rsidR="0024281B" w:rsidRDefault="009A52E7">
            <w:pPr>
              <w:spacing w:before="40" w:after="40"/>
              <w:ind w:left="100" w:right="100"/>
              <w:jc w:val="center"/>
            </w:pPr>
            <w:r>
              <w:rPr>
                <w:rFonts w:eastAsia="Calibri" w:cs="Calibri"/>
                <w:color w:val="111111"/>
                <w:szCs w:val="22"/>
              </w:rPr>
              <w:t>81.6</w:t>
            </w:r>
            <w:r>
              <w:rPr>
                <w:rFonts w:eastAsia="Calibri" w:cs="Calibri"/>
                <w:color w:val="111111"/>
                <w:szCs w:val="22"/>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64A21E" w14:textId="77777777" w:rsidR="0024281B" w:rsidRDefault="009A52E7">
            <w:pPr>
              <w:spacing w:before="40" w:after="40"/>
              <w:ind w:left="100" w:right="100"/>
              <w:jc w:val="center"/>
            </w:pPr>
            <w:r>
              <w:rPr>
                <w:rFonts w:eastAsia="Calibri" w:cs="Calibri"/>
                <w:color w:val="111111"/>
                <w:szCs w:val="22"/>
              </w:rPr>
              <w:t>79.9</w:t>
            </w:r>
            <w:r>
              <w:rPr>
                <w:rFonts w:eastAsia="Calibri" w:cs="Calibri"/>
                <w:color w:val="111111"/>
                <w:szCs w:val="22"/>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AC3E21" w14:textId="77777777" w:rsidR="0024281B" w:rsidRDefault="009A52E7">
            <w:pPr>
              <w:spacing w:before="40" w:after="40"/>
              <w:ind w:left="100" w:right="100"/>
              <w:jc w:val="center"/>
            </w:pPr>
            <w:r>
              <w:rPr>
                <w:rFonts w:eastAsia="Calibri" w:cs="Calibri"/>
                <w:color w:val="111111"/>
                <w:szCs w:val="22"/>
              </w:rPr>
              <w:t>92.8</w:t>
            </w:r>
            <w:r>
              <w:rPr>
                <w:rFonts w:eastAsia="Calibri" w:cs="Calibri"/>
                <w:color w:val="111111"/>
                <w:szCs w:val="22"/>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D851AE" w14:textId="77777777" w:rsidR="0024281B" w:rsidRDefault="009A52E7">
            <w:pPr>
              <w:spacing w:before="40" w:after="40"/>
              <w:ind w:left="100" w:right="100"/>
              <w:jc w:val="center"/>
            </w:pPr>
            <w:r>
              <w:rPr>
                <w:rFonts w:eastAsia="Calibri" w:cs="Calibri"/>
                <w:color w:val="111111"/>
                <w:szCs w:val="22"/>
              </w:rPr>
              <w:t>81.8</w:t>
            </w:r>
            <w:r>
              <w:rPr>
                <w:rFonts w:eastAsia="Calibri" w:cs="Calibri"/>
                <w:color w:val="111111"/>
                <w:szCs w:val="22"/>
              </w:rPr>
              <w:br/>
              <w:t>(79.4, 84.2)</w:t>
            </w:r>
          </w:p>
        </w:tc>
      </w:tr>
      <w:tr w:rsidR="0024281B" w14:paraId="3E77D456" w14:textId="77777777">
        <w:trPr>
          <w:cantSplit/>
          <w:jc w:val="center"/>
        </w:trPr>
        <w:tc>
          <w:tcPr>
            <w:tcW w:w="11160" w:type="dxa"/>
            <w:gridSpan w:val="6"/>
            <w:shd w:val="clear" w:color="auto" w:fill="FFFFFF"/>
            <w:tcMar>
              <w:top w:w="0" w:type="dxa"/>
              <w:left w:w="0" w:type="dxa"/>
              <w:bottom w:w="0" w:type="dxa"/>
              <w:right w:w="0" w:type="dxa"/>
            </w:tcMar>
            <w:vAlign w:val="center"/>
          </w:tcPr>
          <w:p w14:paraId="25B57C8C"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Normal blood pressure: systolic/diastolic blood pressure &lt; 120/80 mm Hg;</w:t>
            </w:r>
            <w:r>
              <w:rPr>
                <w:rFonts w:eastAsia="Calibri" w:cs="Calibri"/>
                <w:color w:val="000000"/>
                <w:szCs w:val="22"/>
              </w:rPr>
              <w:br/>
              <w:t>Elevated blood pressure: systolic/diastolic blood pressure 120-129/&lt;80 mm Hg;</w:t>
            </w:r>
            <w:r>
              <w:rPr>
                <w:rFonts w:eastAsia="Calibri" w:cs="Calibri"/>
                <w:color w:val="000000"/>
                <w:szCs w:val="22"/>
              </w:rPr>
              <w:br/>
              <w:t>Stage 1 hypertension: systolic/diastolic blood pressure 130-139/80-89 mm Hg;</w:t>
            </w:r>
            <w:r>
              <w:rPr>
                <w:rFonts w:eastAsia="Calibri" w:cs="Calibri"/>
                <w:color w:val="000000"/>
                <w:szCs w:val="22"/>
              </w:rPr>
              <w:br/>
              <w:t>Stage 2 hypertension: systolic/diastolic blood pressure ≥ 140/90 mm Hg.</w:t>
            </w:r>
          </w:p>
        </w:tc>
      </w:tr>
      <w:tr w:rsidR="0024281B" w14:paraId="7402E074" w14:textId="77777777">
        <w:trPr>
          <w:cantSplit/>
          <w:jc w:val="center"/>
        </w:trPr>
        <w:tc>
          <w:tcPr>
            <w:tcW w:w="11160" w:type="dxa"/>
            <w:gridSpan w:val="6"/>
            <w:shd w:val="clear" w:color="auto" w:fill="FFFFFF"/>
            <w:tcMar>
              <w:top w:w="0" w:type="dxa"/>
              <w:left w:w="0" w:type="dxa"/>
              <w:bottom w:w="0" w:type="dxa"/>
              <w:right w:w="0" w:type="dxa"/>
            </w:tcMar>
            <w:vAlign w:val="center"/>
          </w:tcPr>
          <w:p w14:paraId="1619BA0A"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14:paraId="4DCFF606" w14:textId="77777777">
        <w:trPr>
          <w:cantSplit/>
          <w:jc w:val="center"/>
        </w:trPr>
        <w:tc>
          <w:tcPr>
            <w:tcW w:w="11160" w:type="dxa"/>
            <w:gridSpan w:val="6"/>
            <w:shd w:val="clear" w:color="auto" w:fill="FFFFFF"/>
            <w:tcMar>
              <w:top w:w="0" w:type="dxa"/>
              <w:left w:w="0" w:type="dxa"/>
              <w:bottom w:w="0" w:type="dxa"/>
              <w:right w:w="0" w:type="dxa"/>
            </w:tcMar>
            <w:vAlign w:val="center"/>
          </w:tcPr>
          <w:p w14:paraId="2D69C5A4"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14:paraId="26FEFA22" w14:textId="77777777">
        <w:trPr>
          <w:cantSplit/>
          <w:jc w:val="center"/>
        </w:trPr>
        <w:tc>
          <w:tcPr>
            <w:tcW w:w="11160" w:type="dxa"/>
            <w:gridSpan w:val="6"/>
            <w:shd w:val="clear" w:color="auto" w:fill="FFFFFF"/>
            <w:tcMar>
              <w:top w:w="0" w:type="dxa"/>
              <w:left w:w="0" w:type="dxa"/>
              <w:bottom w:w="0" w:type="dxa"/>
              <w:right w:w="0" w:type="dxa"/>
            </w:tcMar>
            <w:vAlign w:val="center"/>
          </w:tcPr>
          <w:p w14:paraId="3E1E2F07"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24281B" w14:paraId="7B01D7B9" w14:textId="77777777">
        <w:trPr>
          <w:cantSplit/>
          <w:jc w:val="center"/>
        </w:trPr>
        <w:tc>
          <w:tcPr>
            <w:tcW w:w="11160" w:type="dxa"/>
            <w:gridSpan w:val="6"/>
            <w:shd w:val="clear" w:color="auto" w:fill="FFFFFF"/>
            <w:tcMar>
              <w:top w:w="0" w:type="dxa"/>
              <w:left w:w="0" w:type="dxa"/>
              <w:bottom w:w="0" w:type="dxa"/>
              <w:right w:w="0" w:type="dxa"/>
            </w:tcMar>
            <w:vAlign w:val="center"/>
          </w:tcPr>
          <w:p w14:paraId="1ECEB4FC"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Predicted risk for cardiovascular disease was computed using the Pooled Cohort Risk equations, based on the guideline by American College of Cardiology / American Heart Association, 2013</w:t>
            </w:r>
          </w:p>
        </w:tc>
      </w:tr>
      <w:tr w:rsidR="0024281B" w14:paraId="5C5CBF8B" w14:textId="77777777">
        <w:trPr>
          <w:cantSplit/>
          <w:jc w:val="center"/>
        </w:trPr>
        <w:tc>
          <w:tcPr>
            <w:tcW w:w="11160" w:type="dxa"/>
            <w:gridSpan w:val="6"/>
            <w:shd w:val="clear" w:color="auto" w:fill="FFFFFF"/>
            <w:tcMar>
              <w:top w:w="0" w:type="dxa"/>
              <w:left w:w="0" w:type="dxa"/>
              <w:bottom w:w="0" w:type="dxa"/>
              <w:right w:w="0" w:type="dxa"/>
            </w:tcMar>
            <w:vAlign w:val="center"/>
          </w:tcPr>
          <w:p w14:paraId="10BDCC8C"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Data from survey participants with prevalent cardiovascular disease were not included for these statistics</w:t>
            </w:r>
          </w:p>
        </w:tc>
      </w:tr>
      <w:tr w:rsidR="0024281B" w14:paraId="789F5823" w14:textId="77777777">
        <w:trPr>
          <w:cantSplit/>
          <w:jc w:val="center"/>
        </w:trPr>
        <w:tc>
          <w:tcPr>
            <w:tcW w:w="11160" w:type="dxa"/>
            <w:gridSpan w:val="6"/>
            <w:shd w:val="clear" w:color="auto" w:fill="FFFFFF"/>
            <w:tcMar>
              <w:top w:w="0" w:type="dxa"/>
              <w:left w:w="0" w:type="dxa"/>
              <w:bottom w:w="0" w:type="dxa"/>
              <w:right w:w="0" w:type="dxa"/>
            </w:tcMar>
            <w:vAlign w:val="center"/>
          </w:tcPr>
          <w:p w14:paraId="6D2D2989" w14:textId="77777777" w:rsidR="0024281B" w:rsidRDefault="009A52E7">
            <w:pPr>
              <w:spacing w:after="0"/>
            </w:pPr>
            <w:r>
              <w:rPr>
                <w:rFonts w:eastAsia="Calibri" w:cs="Calibri"/>
                <w:color w:val="000000"/>
                <w:szCs w:val="22"/>
              </w:rPr>
              <w:t>ASCVD = atherosclerotic cardiovascular disease; CKD = chronic kidney disease</w:t>
            </w:r>
          </w:p>
        </w:tc>
      </w:tr>
    </w:tbl>
    <w:p w14:paraId="14054229" w14:textId="77777777" w:rsidR="0024281B" w:rsidRDefault="009A52E7">
      <w:r>
        <w:br w:type="page"/>
      </w:r>
    </w:p>
    <w:p w14:paraId="28C7D3B9"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Estimated distribution of 10-year predicted atherosclerotic cardiovascular disease risk among US adults with predicted risk &lt;10% overall and for those with diabetes, chronic kidney disease, ≥65 years of age, or any of the preceding conditions. </w:t>
      </w:r>
    </w:p>
    <w:p w14:paraId="151215DC" w14:textId="77777777" w:rsidR="0024281B" w:rsidRDefault="009A52E7">
      <w:pPr>
        <w:pStyle w:val="Figure"/>
        <w:jc w:val="center"/>
      </w:pPr>
      <w:r>
        <w:rPr>
          <w:noProof/>
        </w:rPr>
        <w:drawing>
          <wp:inline distT="0" distB="0" distL="0" distR="0" wp14:anchorId="364603AC" wp14:editId="3707AA1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14:paraId="71DD4E7E"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5219331B" w14:textId="77777777" w:rsidR="0024281B" w:rsidRDefault="009A52E7">
      <w:r>
        <w:br w:type="page"/>
      </w:r>
    </w:p>
    <w:p w14:paraId="2BCA6C0D"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ten-year predicted risk for atherosclerotic cardiovascular disease ≥10% by age for US adults with diabetes, with chronic kidney disease, and without diabetes or chronic kidney disease. </w:t>
      </w:r>
    </w:p>
    <w:p w14:paraId="0F9FEF04" w14:textId="77777777" w:rsidR="0024281B" w:rsidRDefault="009A52E7">
      <w:pPr>
        <w:pStyle w:val="Figure"/>
        <w:jc w:val="center"/>
      </w:pPr>
      <w:r>
        <w:rPr>
          <w:noProof/>
        </w:rPr>
        <w:drawing>
          <wp:inline distT="0" distB="0" distL="0" distR="0" wp14:anchorId="3C13F3B7" wp14:editId="64798D64">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88900"/>
                    </a:xfrm>
                    <a:prstGeom prst="rect">
                      <a:avLst/>
                    </a:prstGeom>
                    <a:noFill/>
                  </pic:spPr>
                </pic:pic>
              </a:graphicData>
            </a:graphic>
          </wp:inline>
        </w:drawing>
      </w:r>
    </w:p>
    <w:p w14:paraId="05A11A17" w14:textId="77777777" w:rsidR="0024281B" w:rsidRDefault="00A52ACD">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 xml:space="preserve">Age at which 50% of the population is expected to have a predicted 10-year risk for atherosclerotic cardiovascular disease ≥10%. </w:t>
      </w:r>
    </w:p>
    <w:p w14:paraId="10728939" w14:textId="77777777" w:rsidR="0024281B" w:rsidRDefault="009A52E7">
      <w:r>
        <w:br w:type="page"/>
      </w:r>
    </w:p>
    <w:p w14:paraId="15071146" w14:textId="77777777" w:rsidR="0024281B" w:rsidRDefault="009A52E7">
      <w:pPr>
        <w:pStyle w:val="BodyText"/>
      </w:pPr>
      <w:r>
        <w:rPr>
          <w:b/>
        </w:rPr>
        <w:lastRenderedPageBreak/>
        <w:t>SUPPLEMENT</w:t>
      </w:r>
    </w:p>
    <w:p w14:paraId="4B2E5B6F" w14:textId="77777777" w:rsidR="0024281B" w:rsidRDefault="009A52E7">
      <w:r>
        <w:br w:type="page"/>
      </w:r>
    </w:p>
    <w:p w14:paraId="4C768338"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with diabetes, chronic kidney disease, ≥65 years of age, or any of the three preceding conditions </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24281B" w14:paraId="3F3B8E01" w14:textId="77777777">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94E9A3" w14:textId="77777777" w:rsidR="0024281B" w:rsidRDefault="0024281B">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D3FA70" w14:textId="77777777" w:rsidR="0024281B" w:rsidRDefault="009A52E7">
            <w:pPr>
              <w:spacing w:before="40" w:after="40"/>
              <w:ind w:left="100" w:right="100"/>
              <w:jc w:val="center"/>
            </w:pPr>
            <w:r>
              <w:rPr>
                <w:rFonts w:eastAsia="Calibri" w:cs="Calibri"/>
                <w:b/>
                <w:color w:val="000000"/>
                <w:szCs w:val="22"/>
              </w:rPr>
              <w:t>Sub-groups</w:t>
            </w:r>
          </w:p>
        </w:tc>
      </w:tr>
      <w:tr w:rsidR="0024281B" w14:paraId="761DCF13" w14:textId="77777777">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C384BE" w14:textId="77777777" w:rsidR="0024281B" w:rsidRDefault="009A52E7">
            <w:pPr>
              <w:spacing w:before="40" w:after="40"/>
              <w:ind w:left="100" w:right="100"/>
            </w:pPr>
            <w:r>
              <w:rPr>
                <w:rFonts w:eastAsia="Calibri" w:cs="Calibri"/>
                <w:b/>
                <w:color w:val="111111"/>
                <w:szCs w:val="22"/>
              </w:rPr>
              <w:t>Characteristic</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858B1" w14:textId="77777777" w:rsidR="0024281B" w:rsidRDefault="009A52E7">
            <w:pPr>
              <w:spacing w:before="40" w:after="40"/>
              <w:ind w:left="100" w:right="100"/>
              <w:jc w:val="center"/>
            </w:pPr>
            <w:r>
              <w:rPr>
                <w:rFonts w:eastAsia="Calibri" w:cs="Calibri"/>
                <w:b/>
                <w:color w:val="111111"/>
                <w:szCs w:val="22"/>
              </w:rPr>
              <w:t xml:space="preserve">Overall </w:t>
            </w:r>
            <w:r>
              <w:rPr>
                <w:rFonts w:eastAsia="Calibri" w:cs="Calibri"/>
                <w:b/>
                <w:color w:val="111111"/>
                <w:szCs w:val="22"/>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FF7F2D" w14:textId="77777777" w:rsidR="0024281B" w:rsidRDefault="009A52E7">
            <w:pPr>
              <w:spacing w:before="40" w:after="40"/>
              <w:ind w:left="100" w:right="100"/>
              <w:jc w:val="center"/>
            </w:pPr>
            <w:r>
              <w:rPr>
                <w:rFonts w:eastAsia="Calibri" w:cs="Calibri"/>
                <w:b/>
                <w:color w:val="111111"/>
                <w:szCs w:val="22"/>
              </w:rPr>
              <w:t xml:space="preserve">Diabetes </w:t>
            </w:r>
            <w:r>
              <w:rPr>
                <w:rFonts w:eastAsia="Calibri" w:cs="Calibri"/>
                <w:b/>
                <w:color w:val="111111"/>
                <w:szCs w:val="22"/>
              </w:rPr>
              <w:br/>
              <w:t>N = 204</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BECB5E" w14:textId="77777777" w:rsidR="0024281B" w:rsidRDefault="009A52E7">
            <w:pPr>
              <w:spacing w:before="40" w:after="40"/>
              <w:ind w:left="100" w:right="100"/>
              <w:jc w:val="center"/>
            </w:pPr>
            <w:r>
              <w:rPr>
                <w:rFonts w:eastAsia="Calibri" w:cs="Calibri"/>
                <w:b/>
                <w:color w:val="111111"/>
                <w:szCs w:val="22"/>
              </w:rPr>
              <w:t xml:space="preserve">CKD </w:t>
            </w:r>
            <w:r>
              <w:rPr>
                <w:rFonts w:eastAsia="Calibri" w:cs="Calibri"/>
                <w:b/>
                <w:color w:val="111111"/>
                <w:szCs w:val="22"/>
              </w:rPr>
              <w:br/>
              <w:t>N = 155</w:t>
            </w:r>
            <w:r>
              <w:rPr>
                <w:rFonts w:eastAsia="Calibri" w:cs="Calibri"/>
                <w:b/>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CD62D" w14:textId="77777777" w:rsidR="0024281B" w:rsidRDefault="009A52E7">
            <w:pPr>
              <w:spacing w:before="40" w:after="40"/>
              <w:ind w:left="100" w:right="100"/>
              <w:jc w:val="center"/>
            </w:pPr>
            <w:r>
              <w:rPr>
                <w:rFonts w:eastAsia="Calibri" w:cs="Calibri"/>
                <w:b/>
                <w:color w:val="111111"/>
                <w:szCs w:val="22"/>
              </w:rPr>
              <w:t xml:space="preserve">Age 65+ years </w:t>
            </w:r>
            <w:r>
              <w:rPr>
                <w:rFonts w:eastAsia="Calibri" w:cs="Calibri"/>
                <w:b/>
                <w:color w:val="111111"/>
                <w:szCs w:val="22"/>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014E18" w14:textId="77777777" w:rsidR="0024281B" w:rsidRDefault="009A52E7">
            <w:pPr>
              <w:spacing w:before="40" w:after="40"/>
              <w:ind w:left="100" w:right="100"/>
              <w:jc w:val="center"/>
            </w:pPr>
            <w:r>
              <w:rPr>
                <w:rFonts w:eastAsia="Calibri" w:cs="Calibri"/>
                <w:b/>
                <w:color w:val="111111"/>
                <w:szCs w:val="22"/>
              </w:rPr>
              <w:t xml:space="preserve">Diabetes, CKD, or age 65+ years </w:t>
            </w:r>
            <w:r>
              <w:rPr>
                <w:rFonts w:eastAsia="Calibri" w:cs="Calibri"/>
                <w:b/>
                <w:color w:val="111111"/>
                <w:szCs w:val="22"/>
              </w:rPr>
              <w:br/>
              <w:t>N = 453</w:t>
            </w:r>
          </w:p>
        </w:tc>
      </w:tr>
      <w:tr w:rsidR="0024281B" w14:paraId="3E6CF0E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DFC5E" w14:textId="77777777" w:rsidR="0024281B" w:rsidRDefault="009A52E7">
            <w:pPr>
              <w:spacing w:before="40" w:after="40"/>
              <w:ind w:left="100" w:right="100"/>
            </w:pPr>
            <w:r>
              <w:rPr>
                <w:rFonts w:eastAsia="Calibri" w:cs="Calibri"/>
                <w:color w:val="111111"/>
                <w:szCs w:val="22"/>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E794B6" w14:textId="77777777" w:rsidR="0024281B" w:rsidRDefault="009A52E7">
            <w:pPr>
              <w:spacing w:before="40" w:after="40"/>
              <w:ind w:left="100" w:right="100"/>
              <w:jc w:val="center"/>
            </w:pPr>
            <w:r>
              <w:rPr>
                <w:rFonts w:eastAsia="Calibri" w:cs="Calibri"/>
                <w:color w:val="111111"/>
                <w:szCs w:val="22"/>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0FFFC" w14:textId="77777777" w:rsidR="0024281B" w:rsidRDefault="009A52E7">
            <w:pPr>
              <w:spacing w:before="40" w:after="40"/>
              <w:ind w:left="100" w:right="100"/>
              <w:jc w:val="center"/>
            </w:pPr>
            <w:r>
              <w:rPr>
                <w:rFonts w:eastAsia="Calibri" w:cs="Calibri"/>
                <w:color w:val="111111"/>
                <w:szCs w:val="22"/>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90F61" w14:textId="77777777" w:rsidR="0024281B" w:rsidRDefault="009A52E7">
            <w:pPr>
              <w:spacing w:before="40" w:after="40"/>
              <w:ind w:left="100" w:right="100"/>
              <w:jc w:val="center"/>
            </w:pPr>
            <w:r>
              <w:rPr>
                <w:rFonts w:eastAsia="Calibri" w:cs="Calibri"/>
                <w:color w:val="111111"/>
                <w:szCs w:val="22"/>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BFFC37" w14:textId="77777777" w:rsidR="0024281B" w:rsidRDefault="009A52E7">
            <w:pPr>
              <w:spacing w:before="40" w:after="40"/>
              <w:ind w:left="100" w:right="100"/>
              <w:jc w:val="center"/>
            </w:pPr>
            <w:r>
              <w:rPr>
                <w:rFonts w:eastAsia="Calibri" w:cs="Calibri"/>
                <w:color w:val="111111"/>
                <w:szCs w:val="22"/>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3BAD1C" w14:textId="77777777" w:rsidR="0024281B" w:rsidRDefault="009A52E7">
            <w:pPr>
              <w:spacing w:before="40" w:after="40"/>
              <w:ind w:left="100" w:right="100"/>
              <w:jc w:val="center"/>
            </w:pPr>
            <w:r>
              <w:rPr>
                <w:rFonts w:eastAsia="Calibri" w:cs="Calibri"/>
                <w:color w:val="111111"/>
                <w:szCs w:val="22"/>
              </w:rPr>
              <w:t>61.5 (0.8)</w:t>
            </w:r>
          </w:p>
        </w:tc>
      </w:tr>
      <w:tr w:rsidR="0024281B" w14:paraId="2ECA2A4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38132" w14:textId="77777777" w:rsidR="0024281B" w:rsidRDefault="009A52E7">
            <w:pPr>
              <w:spacing w:before="40" w:after="40"/>
              <w:ind w:left="100" w:right="100"/>
            </w:pPr>
            <w:r>
              <w:rPr>
                <w:rFonts w:eastAsia="Calibri" w:cs="Calibri"/>
                <w:color w:val="111111"/>
                <w:szCs w:val="22"/>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6057D9" w14:textId="77777777" w:rsidR="0024281B" w:rsidRDefault="009A52E7">
            <w:pPr>
              <w:spacing w:before="40" w:after="40"/>
              <w:ind w:left="100" w:right="100"/>
              <w:jc w:val="center"/>
            </w:pPr>
            <w:r>
              <w:rPr>
                <w:rFonts w:eastAsia="Calibri" w:cs="Calibri"/>
                <w:color w:val="111111"/>
                <w:szCs w:val="22"/>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6DCE7" w14:textId="77777777" w:rsidR="0024281B" w:rsidRDefault="009A52E7">
            <w:pPr>
              <w:spacing w:before="40" w:after="40"/>
              <w:ind w:left="100" w:right="100"/>
              <w:jc w:val="center"/>
            </w:pPr>
            <w:r>
              <w:rPr>
                <w:rFonts w:eastAsia="Calibri" w:cs="Calibri"/>
                <w:color w:val="111111"/>
                <w:szCs w:val="22"/>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53ED1" w14:textId="77777777" w:rsidR="0024281B" w:rsidRDefault="009A52E7">
            <w:pPr>
              <w:spacing w:before="40" w:after="40"/>
              <w:ind w:left="100" w:right="100"/>
              <w:jc w:val="center"/>
            </w:pPr>
            <w:r>
              <w:rPr>
                <w:rFonts w:eastAsia="Calibri" w:cs="Calibri"/>
                <w:color w:val="111111"/>
                <w:szCs w:val="22"/>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7BAE9" w14:textId="77777777" w:rsidR="0024281B" w:rsidRDefault="009A52E7">
            <w:pPr>
              <w:spacing w:before="40" w:after="40"/>
              <w:ind w:left="100" w:right="100"/>
              <w:jc w:val="center"/>
            </w:pPr>
            <w:r>
              <w:rPr>
                <w:rFonts w:eastAsia="Calibri" w:cs="Calibri"/>
                <w:color w:val="111111"/>
                <w:szCs w:val="22"/>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A2E2D" w14:textId="77777777" w:rsidR="0024281B" w:rsidRDefault="009A52E7">
            <w:pPr>
              <w:spacing w:before="40" w:after="40"/>
              <w:ind w:left="100" w:right="100"/>
              <w:jc w:val="center"/>
            </w:pPr>
            <w:r>
              <w:rPr>
                <w:rFonts w:eastAsia="Calibri" w:cs="Calibri"/>
                <w:color w:val="111111"/>
                <w:szCs w:val="22"/>
              </w:rPr>
              <w:t>51.9</w:t>
            </w:r>
          </w:p>
        </w:tc>
      </w:tr>
      <w:tr w:rsidR="0024281B" w14:paraId="61E7B73B" w14:textId="77777777">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C58E10" w14:textId="77777777" w:rsidR="0024281B" w:rsidRDefault="009A52E7">
            <w:pPr>
              <w:spacing w:before="40" w:after="40"/>
              <w:ind w:left="100" w:right="100"/>
            </w:pPr>
            <w:r>
              <w:rPr>
                <w:rFonts w:eastAsia="Calibri" w:cs="Calibri"/>
                <w:color w:val="111111"/>
                <w:szCs w:val="22"/>
              </w:rPr>
              <w:t>Race / ethnicity</w:t>
            </w:r>
          </w:p>
        </w:tc>
      </w:tr>
      <w:tr w:rsidR="0024281B" w14:paraId="74871553"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6D2DD9" w14:textId="77777777" w:rsidR="0024281B" w:rsidRDefault="009A52E7">
            <w:pPr>
              <w:spacing w:before="40" w:after="40"/>
              <w:ind w:left="200" w:right="100"/>
            </w:pPr>
            <w:r>
              <w:rPr>
                <w:rFonts w:eastAsia="Calibri" w:cs="Calibri"/>
                <w:color w:val="111111"/>
                <w:szCs w:val="22"/>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4A863" w14:textId="77777777" w:rsidR="0024281B" w:rsidRDefault="009A52E7">
            <w:pPr>
              <w:spacing w:before="40" w:after="40"/>
              <w:ind w:left="100" w:right="100"/>
              <w:jc w:val="center"/>
            </w:pPr>
            <w:r>
              <w:rPr>
                <w:rFonts w:eastAsia="Calibri" w:cs="Calibri"/>
                <w:color w:val="111111"/>
                <w:szCs w:val="22"/>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CAD8B" w14:textId="77777777" w:rsidR="0024281B" w:rsidRDefault="009A52E7">
            <w:pPr>
              <w:spacing w:before="40" w:after="40"/>
              <w:ind w:left="100" w:right="100"/>
              <w:jc w:val="center"/>
            </w:pPr>
            <w:r>
              <w:rPr>
                <w:rFonts w:eastAsia="Calibri" w:cs="Calibri"/>
                <w:color w:val="111111"/>
                <w:szCs w:val="22"/>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A5D3B" w14:textId="77777777" w:rsidR="0024281B" w:rsidRDefault="009A52E7">
            <w:pPr>
              <w:spacing w:before="40" w:after="40"/>
              <w:ind w:left="100" w:right="100"/>
              <w:jc w:val="center"/>
            </w:pPr>
            <w:r>
              <w:rPr>
                <w:rFonts w:eastAsia="Calibri" w:cs="Calibri"/>
                <w:color w:val="111111"/>
                <w:szCs w:val="22"/>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374899" w14:textId="77777777" w:rsidR="0024281B" w:rsidRDefault="009A52E7">
            <w:pPr>
              <w:spacing w:before="40" w:after="40"/>
              <w:ind w:left="100" w:right="100"/>
              <w:jc w:val="center"/>
            </w:pPr>
            <w:r>
              <w:rPr>
                <w:rFonts w:eastAsia="Calibri" w:cs="Calibri"/>
                <w:color w:val="111111"/>
                <w:szCs w:val="22"/>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8D6D8" w14:textId="77777777" w:rsidR="0024281B" w:rsidRDefault="009A52E7">
            <w:pPr>
              <w:spacing w:before="40" w:after="40"/>
              <w:ind w:left="100" w:right="100"/>
              <w:jc w:val="center"/>
            </w:pPr>
            <w:r>
              <w:rPr>
                <w:rFonts w:eastAsia="Calibri" w:cs="Calibri"/>
                <w:color w:val="111111"/>
                <w:szCs w:val="22"/>
              </w:rPr>
              <w:t>65.5</w:t>
            </w:r>
          </w:p>
        </w:tc>
      </w:tr>
      <w:tr w:rsidR="0024281B" w14:paraId="0AFA437C"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4A10E7" w14:textId="77777777" w:rsidR="0024281B" w:rsidRDefault="009A52E7">
            <w:pPr>
              <w:spacing w:before="40" w:after="40"/>
              <w:ind w:left="200" w:right="100"/>
            </w:pPr>
            <w:r>
              <w:rPr>
                <w:rFonts w:eastAsia="Calibri" w:cs="Calibri"/>
                <w:color w:val="111111"/>
                <w:szCs w:val="22"/>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76295" w14:textId="77777777" w:rsidR="0024281B" w:rsidRDefault="009A52E7">
            <w:pPr>
              <w:spacing w:before="40" w:after="40"/>
              <w:ind w:left="100" w:right="100"/>
              <w:jc w:val="center"/>
            </w:pPr>
            <w:r>
              <w:rPr>
                <w:rFonts w:eastAsia="Calibri" w:cs="Calibri"/>
                <w:color w:val="111111"/>
                <w:szCs w:val="22"/>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DC0EE" w14:textId="77777777" w:rsidR="0024281B" w:rsidRDefault="009A52E7">
            <w:pPr>
              <w:spacing w:before="40" w:after="40"/>
              <w:ind w:left="100" w:right="100"/>
              <w:jc w:val="center"/>
            </w:pPr>
            <w:r>
              <w:rPr>
                <w:rFonts w:eastAsia="Calibri" w:cs="Calibri"/>
                <w:color w:val="111111"/>
                <w:szCs w:val="22"/>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F12ED" w14:textId="77777777" w:rsidR="0024281B" w:rsidRDefault="009A52E7">
            <w:pPr>
              <w:spacing w:before="40" w:after="40"/>
              <w:ind w:left="100" w:right="100"/>
              <w:jc w:val="center"/>
            </w:pPr>
            <w:r>
              <w:rPr>
                <w:rFonts w:eastAsia="Calibri" w:cs="Calibri"/>
                <w:color w:val="111111"/>
                <w:szCs w:val="22"/>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5C4DE" w14:textId="77777777" w:rsidR="0024281B" w:rsidRDefault="009A52E7">
            <w:pPr>
              <w:spacing w:before="40" w:after="40"/>
              <w:ind w:left="100" w:right="100"/>
              <w:jc w:val="center"/>
            </w:pPr>
            <w:r>
              <w:rPr>
                <w:rFonts w:eastAsia="Calibri" w:cs="Calibri"/>
                <w:color w:val="111111"/>
                <w:szCs w:val="22"/>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E7061" w14:textId="77777777" w:rsidR="0024281B" w:rsidRDefault="009A52E7">
            <w:pPr>
              <w:spacing w:before="40" w:after="40"/>
              <w:ind w:left="100" w:right="100"/>
              <w:jc w:val="center"/>
            </w:pPr>
            <w:r>
              <w:rPr>
                <w:rFonts w:eastAsia="Calibri" w:cs="Calibri"/>
                <w:color w:val="111111"/>
                <w:szCs w:val="22"/>
              </w:rPr>
              <w:t>10.3</w:t>
            </w:r>
          </w:p>
        </w:tc>
      </w:tr>
      <w:tr w:rsidR="0024281B" w14:paraId="124656C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BA478" w14:textId="77777777" w:rsidR="0024281B" w:rsidRDefault="009A52E7">
            <w:pPr>
              <w:spacing w:before="40" w:after="40"/>
              <w:ind w:left="200" w:right="100"/>
            </w:pPr>
            <w:r>
              <w:rPr>
                <w:rFonts w:eastAsia="Calibri" w:cs="Calibri"/>
                <w:color w:val="111111"/>
                <w:szCs w:val="22"/>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E160D0" w14:textId="77777777" w:rsidR="0024281B" w:rsidRDefault="009A52E7">
            <w:pPr>
              <w:spacing w:before="40" w:after="40"/>
              <w:ind w:left="100" w:right="100"/>
              <w:jc w:val="center"/>
            </w:pPr>
            <w:r>
              <w:rPr>
                <w:rFonts w:eastAsia="Calibri" w:cs="Calibri"/>
                <w:color w:val="111111"/>
                <w:szCs w:val="22"/>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4C07DE" w14:textId="77777777" w:rsidR="0024281B" w:rsidRDefault="009A52E7">
            <w:pPr>
              <w:spacing w:before="40" w:after="40"/>
              <w:ind w:left="100" w:right="100"/>
              <w:jc w:val="center"/>
            </w:pPr>
            <w:r>
              <w:rPr>
                <w:rFonts w:eastAsia="Calibri" w:cs="Calibri"/>
                <w:color w:val="111111"/>
                <w:szCs w:val="22"/>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D6B6AD" w14:textId="77777777" w:rsidR="0024281B" w:rsidRDefault="009A52E7">
            <w:pPr>
              <w:spacing w:before="40" w:after="40"/>
              <w:ind w:left="100" w:right="100"/>
              <w:jc w:val="center"/>
            </w:pPr>
            <w:r>
              <w:rPr>
                <w:rFonts w:eastAsia="Calibri" w:cs="Calibri"/>
                <w:color w:val="111111"/>
                <w:szCs w:val="22"/>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2ADB51" w14:textId="77777777" w:rsidR="0024281B" w:rsidRDefault="009A52E7">
            <w:pPr>
              <w:spacing w:before="40" w:after="40"/>
              <w:ind w:left="100" w:right="100"/>
              <w:jc w:val="center"/>
            </w:pPr>
            <w:r>
              <w:rPr>
                <w:rFonts w:eastAsia="Calibri" w:cs="Calibri"/>
                <w:color w:val="111111"/>
                <w:szCs w:val="22"/>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CB5C7" w14:textId="77777777" w:rsidR="0024281B" w:rsidRDefault="009A52E7">
            <w:pPr>
              <w:spacing w:before="40" w:after="40"/>
              <w:ind w:left="100" w:right="100"/>
              <w:jc w:val="center"/>
            </w:pPr>
            <w:r>
              <w:rPr>
                <w:rFonts w:eastAsia="Calibri" w:cs="Calibri"/>
                <w:color w:val="111111"/>
                <w:szCs w:val="22"/>
              </w:rPr>
              <w:t>15.1</w:t>
            </w:r>
          </w:p>
        </w:tc>
      </w:tr>
      <w:tr w:rsidR="0024281B" w14:paraId="266BBE0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CE990" w14:textId="77777777" w:rsidR="0024281B" w:rsidRDefault="009A52E7">
            <w:pPr>
              <w:spacing w:before="40" w:after="40"/>
              <w:ind w:left="200" w:right="100"/>
            </w:pPr>
            <w:r>
              <w:rPr>
                <w:rFonts w:eastAsia="Calibri" w:cs="Calibri"/>
                <w:color w:val="111111"/>
                <w:szCs w:val="22"/>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91326" w14:textId="77777777" w:rsidR="0024281B" w:rsidRDefault="009A52E7">
            <w:pPr>
              <w:spacing w:before="40" w:after="40"/>
              <w:ind w:left="100" w:right="100"/>
              <w:jc w:val="center"/>
            </w:pPr>
            <w:r>
              <w:rPr>
                <w:rFonts w:eastAsia="Calibri" w:cs="Calibri"/>
                <w:color w:val="111111"/>
                <w:szCs w:val="22"/>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0090D6" w14:textId="77777777" w:rsidR="0024281B" w:rsidRDefault="009A52E7">
            <w:pPr>
              <w:spacing w:before="40" w:after="40"/>
              <w:ind w:left="100" w:right="100"/>
              <w:jc w:val="center"/>
            </w:pPr>
            <w:r>
              <w:rPr>
                <w:rFonts w:eastAsia="Calibri" w:cs="Calibri"/>
                <w:color w:val="111111"/>
                <w:szCs w:val="22"/>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16180" w14:textId="77777777" w:rsidR="0024281B" w:rsidRDefault="009A52E7">
            <w:pPr>
              <w:spacing w:before="40" w:after="40"/>
              <w:ind w:left="100" w:right="100"/>
              <w:jc w:val="center"/>
            </w:pPr>
            <w:r>
              <w:rPr>
                <w:rFonts w:eastAsia="Calibri" w:cs="Calibri"/>
                <w:color w:val="111111"/>
                <w:szCs w:val="22"/>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61371" w14:textId="77777777" w:rsidR="0024281B" w:rsidRDefault="009A52E7">
            <w:pPr>
              <w:spacing w:before="40" w:after="40"/>
              <w:ind w:left="100" w:right="100"/>
              <w:jc w:val="center"/>
            </w:pPr>
            <w:r>
              <w:rPr>
                <w:rFonts w:eastAsia="Calibri" w:cs="Calibri"/>
                <w:color w:val="111111"/>
                <w:szCs w:val="22"/>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48269" w14:textId="77777777" w:rsidR="0024281B" w:rsidRDefault="009A52E7">
            <w:pPr>
              <w:spacing w:before="40" w:after="40"/>
              <w:ind w:left="100" w:right="100"/>
              <w:jc w:val="center"/>
            </w:pPr>
            <w:r>
              <w:rPr>
                <w:rFonts w:eastAsia="Calibri" w:cs="Calibri"/>
                <w:color w:val="111111"/>
                <w:szCs w:val="22"/>
              </w:rPr>
              <w:t>6.0</w:t>
            </w:r>
          </w:p>
        </w:tc>
      </w:tr>
      <w:tr w:rsidR="0024281B" w14:paraId="2F8B4D6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64E743" w14:textId="77777777" w:rsidR="0024281B" w:rsidRDefault="009A52E7">
            <w:pPr>
              <w:spacing w:before="40" w:after="40"/>
              <w:ind w:left="200" w:right="100"/>
            </w:pPr>
            <w:r>
              <w:rPr>
                <w:rFonts w:eastAsia="Calibri" w:cs="Calibri"/>
                <w:color w:val="111111"/>
                <w:szCs w:val="22"/>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89FF9" w14:textId="77777777" w:rsidR="0024281B" w:rsidRDefault="009A52E7">
            <w:pPr>
              <w:spacing w:before="40" w:after="40"/>
              <w:ind w:left="100" w:right="100"/>
              <w:jc w:val="center"/>
            </w:pPr>
            <w:r>
              <w:rPr>
                <w:rFonts w:eastAsia="Calibri" w:cs="Calibri"/>
                <w:color w:val="111111"/>
                <w:szCs w:val="22"/>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EDFADB" w14:textId="77777777" w:rsidR="0024281B" w:rsidRDefault="009A52E7">
            <w:pPr>
              <w:spacing w:before="40" w:after="40"/>
              <w:ind w:left="100" w:right="100"/>
              <w:jc w:val="center"/>
            </w:pPr>
            <w:r>
              <w:rPr>
                <w:rFonts w:eastAsia="Calibri" w:cs="Calibri"/>
                <w:color w:val="111111"/>
                <w:szCs w:val="22"/>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BD96E0" w14:textId="77777777" w:rsidR="0024281B" w:rsidRDefault="009A52E7">
            <w:pPr>
              <w:spacing w:before="40" w:after="40"/>
              <w:ind w:left="100" w:right="100"/>
              <w:jc w:val="center"/>
            </w:pPr>
            <w:r>
              <w:rPr>
                <w:rFonts w:eastAsia="Calibri" w:cs="Calibri"/>
                <w:color w:val="111111"/>
                <w:szCs w:val="22"/>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51D7D5" w14:textId="77777777" w:rsidR="0024281B" w:rsidRDefault="009A52E7">
            <w:pPr>
              <w:spacing w:before="40" w:after="40"/>
              <w:ind w:left="100" w:right="100"/>
              <w:jc w:val="center"/>
            </w:pPr>
            <w:r>
              <w:rPr>
                <w:rFonts w:eastAsia="Calibri" w:cs="Calibri"/>
                <w:color w:val="111111"/>
                <w:szCs w:val="22"/>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1D2A7" w14:textId="77777777" w:rsidR="0024281B" w:rsidRDefault="009A52E7">
            <w:pPr>
              <w:spacing w:before="40" w:after="40"/>
              <w:ind w:left="100" w:right="100"/>
              <w:jc w:val="center"/>
            </w:pPr>
            <w:r>
              <w:rPr>
                <w:rFonts w:eastAsia="Calibri" w:cs="Calibri"/>
                <w:color w:val="111111"/>
                <w:szCs w:val="22"/>
              </w:rPr>
              <w:t>3.1</w:t>
            </w:r>
          </w:p>
        </w:tc>
      </w:tr>
      <w:tr w:rsidR="0024281B" w14:paraId="63164E64"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612B6" w14:textId="77777777" w:rsidR="0024281B" w:rsidRDefault="009A52E7">
            <w:pPr>
              <w:spacing w:before="40" w:after="40"/>
              <w:ind w:left="100" w:right="100"/>
            </w:pPr>
            <w:r>
              <w:rPr>
                <w:rFonts w:eastAsia="Calibri" w:cs="Calibri"/>
                <w:color w:val="111111"/>
                <w:szCs w:val="22"/>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A887DD" w14:textId="77777777" w:rsidR="0024281B" w:rsidRDefault="009A52E7">
            <w:pPr>
              <w:spacing w:before="40" w:after="40"/>
              <w:ind w:left="100" w:right="100"/>
              <w:jc w:val="center"/>
            </w:pPr>
            <w:r>
              <w:rPr>
                <w:rFonts w:eastAsia="Calibri" w:cs="Calibri"/>
                <w:color w:val="111111"/>
                <w:szCs w:val="22"/>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10886" w14:textId="77777777" w:rsidR="0024281B" w:rsidRDefault="009A52E7">
            <w:pPr>
              <w:spacing w:before="40" w:after="40"/>
              <w:ind w:left="100" w:right="100"/>
              <w:jc w:val="center"/>
            </w:pPr>
            <w:r>
              <w:rPr>
                <w:rFonts w:eastAsia="Calibri" w:cs="Calibri"/>
                <w:color w:val="111111"/>
                <w:szCs w:val="22"/>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60AAFC" w14:textId="77777777" w:rsidR="0024281B" w:rsidRDefault="009A52E7">
            <w:pPr>
              <w:spacing w:before="40" w:after="40"/>
              <w:ind w:left="100" w:right="100"/>
              <w:jc w:val="center"/>
            </w:pPr>
            <w:r>
              <w:rPr>
                <w:rFonts w:eastAsia="Calibri" w:cs="Calibri"/>
                <w:color w:val="111111"/>
                <w:szCs w:val="22"/>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C6920" w14:textId="77777777" w:rsidR="0024281B" w:rsidRDefault="009A52E7">
            <w:pPr>
              <w:spacing w:before="40" w:after="40"/>
              <w:ind w:left="100" w:right="100"/>
              <w:jc w:val="center"/>
            </w:pPr>
            <w:r>
              <w:rPr>
                <w:rFonts w:eastAsia="Calibri" w:cs="Calibri"/>
                <w:color w:val="111111"/>
                <w:szCs w:val="22"/>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9D9D3" w14:textId="77777777" w:rsidR="0024281B" w:rsidRDefault="009A52E7">
            <w:pPr>
              <w:spacing w:before="40" w:after="40"/>
              <w:ind w:left="100" w:right="100"/>
              <w:jc w:val="center"/>
            </w:pPr>
            <w:r>
              <w:rPr>
                <w:rFonts w:eastAsia="Calibri" w:cs="Calibri"/>
                <w:color w:val="111111"/>
                <w:szCs w:val="22"/>
              </w:rPr>
              <w:t>195.8 (2.9)</w:t>
            </w:r>
          </w:p>
        </w:tc>
      </w:tr>
      <w:tr w:rsidR="0024281B" w14:paraId="4E6A85D2"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A2AE4" w14:textId="77777777" w:rsidR="0024281B" w:rsidRDefault="009A52E7">
            <w:pPr>
              <w:spacing w:before="40" w:after="40"/>
              <w:ind w:left="100" w:right="100"/>
            </w:pPr>
            <w:r>
              <w:rPr>
                <w:rFonts w:eastAsia="Calibri" w:cs="Calibri"/>
                <w:color w:val="111111"/>
                <w:szCs w:val="22"/>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C617F" w14:textId="77777777" w:rsidR="0024281B" w:rsidRDefault="009A52E7">
            <w:pPr>
              <w:spacing w:before="40" w:after="40"/>
              <w:ind w:left="100" w:right="100"/>
              <w:jc w:val="center"/>
            </w:pPr>
            <w:r>
              <w:rPr>
                <w:rFonts w:eastAsia="Calibri" w:cs="Calibri"/>
                <w:color w:val="111111"/>
                <w:szCs w:val="22"/>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4F17F" w14:textId="77777777" w:rsidR="0024281B" w:rsidRDefault="009A52E7">
            <w:pPr>
              <w:spacing w:before="40" w:after="40"/>
              <w:ind w:left="100" w:right="100"/>
              <w:jc w:val="center"/>
            </w:pPr>
            <w:r>
              <w:rPr>
                <w:rFonts w:eastAsia="Calibri" w:cs="Calibri"/>
                <w:color w:val="111111"/>
                <w:szCs w:val="22"/>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15CFF" w14:textId="77777777" w:rsidR="0024281B" w:rsidRDefault="009A52E7">
            <w:pPr>
              <w:spacing w:before="40" w:after="40"/>
              <w:ind w:left="100" w:right="100"/>
              <w:jc w:val="center"/>
            </w:pPr>
            <w:r>
              <w:rPr>
                <w:rFonts w:eastAsia="Calibri" w:cs="Calibri"/>
                <w:color w:val="111111"/>
                <w:szCs w:val="22"/>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595D89" w14:textId="77777777" w:rsidR="0024281B" w:rsidRDefault="009A52E7">
            <w:pPr>
              <w:spacing w:before="40" w:after="40"/>
              <w:ind w:left="100" w:right="100"/>
              <w:jc w:val="center"/>
            </w:pPr>
            <w:r>
              <w:rPr>
                <w:rFonts w:eastAsia="Calibri" w:cs="Calibri"/>
                <w:color w:val="111111"/>
                <w:szCs w:val="22"/>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65FB67" w14:textId="77777777" w:rsidR="0024281B" w:rsidRDefault="009A52E7">
            <w:pPr>
              <w:spacing w:before="40" w:after="40"/>
              <w:ind w:left="100" w:right="100"/>
              <w:jc w:val="center"/>
            </w:pPr>
            <w:r>
              <w:rPr>
                <w:rFonts w:eastAsia="Calibri" w:cs="Calibri"/>
                <w:color w:val="111111"/>
                <w:szCs w:val="22"/>
              </w:rPr>
              <w:t>53.8 (1.0)</w:t>
            </w:r>
          </w:p>
        </w:tc>
      </w:tr>
      <w:tr w:rsidR="0024281B" w14:paraId="6C29FC1A"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C963D" w14:textId="77777777" w:rsidR="0024281B" w:rsidRDefault="009A52E7">
            <w:pPr>
              <w:spacing w:before="40" w:after="40"/>
              <w:ind w:left="100" w:right="100"/>
            </w:pPr>
            <w:r>
              <w:rPr>
                <w:rFonts w:eastAsia="Calibri" w:cs="Calibri"/>
                <w:color w:val="111111"/>
                <w:szCs w:val="22"/>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C90E7" w14:textId="77777777" w:rsidR="0024281B" w:rsidRDefault="009A52E7">
            <w:pPr>
              <w:spacing w:before="40" w:after="40"/>
              <w:ind w:left="100" w:right="100"/>
              <w:jc w:val="center"/>
            </w:pPr>
            <w:r>
              <w:rPr>
                <w:rFonts w:eastAsia="Calibri" w:cs="Calibri"/>
                <w:color w:val="111111"/>
                <w:szCs w:val="22"/>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FD998" w14:textId="77777777" w:rsidR="0024281B" w:rsidRDefault="009A52E7">
            <w:pPr>
              <w:spacing w:before="40" w:after="40"/>
              <w:ind w:left="100" w:right="100"/>
              <w:jc w:val="center"/>
            </w:pPr>
            <w:r>
              <w:rPr>
                <w:rFonts w:eastAsia="Calibri" w:cs="Calibri"/>
                <w:color w:val="111111"/>
                <w:szCs w:val="22"/>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B5073" w14:textId="77777777" w:rsidR="0024281B" w:rsidRDefault="009A52E7">
            <w:pPr>
              <w:spacing w:before="40" w:after="40"/>
              <w:ind w:left="100" w:right="100"/>
              <w:jc w:val="center"/>
            </w:pPr>
            <w:r>
              <w:rPr>
                <w:rFonts w:eastAsia="Calibri" w:cs="Calibri"/>
                <w:color w:val="111111"/>
                <w:szCs w:val="22"/>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69F00B" w14:textId="77777777" w:rsidR="0024281B" w:rsidRDefault="009A52E7">
            <w:pPr>
              <w:spacing w:before="40" w:after="40"/>
              <w:ind w:left="100" w:right="100"/>
              <w:jc w:val="center"/>
            </w:pPr>
            <w:r>
              <w:rPr>
                <w:rFonts w:eastAsia="Calibri" w:cs="Calibri"/>
                <w:color w:val="111111"/>
                <w:szCs w:val="22"/>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AAC89" w14:textId="77777777" w:rsidR="0024281B" w:rsidRDefault="009A52E7">
            <w:pPr>
              <w:spacing w:before="40" w:after="40"/>
              <w:ind w:left="100" w:right="100"/>
              <w:jc w:val="center"/>
            </w:pPr>
            <w:r>
              <w:rPr>
                <w:rFonts w:eastAsia="Calibri" w:cs="Calibri"/>
                <w:color w:val="111111"/>
                <w:szCs w:val="22"/>
              </w:rPr>
              <w:t>131.3 (0.4)</w:t>
            </w:r>
          </w:p>
        </w:tc>
      </w:tr>
      <w:tr w:rsidR="0024281B" w14:paraId="0D14ADD1"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B966B6" w14:textId="77777777" w:rsidR="0024281B" w:rsidRDefault="009A52E7">
            <w:pPr>
              <w:spacing w:before="40" w:after="40"/>
              <w:ind w:left="100" w:right="100"/>
            </w:pPr>
            <w:r>
              <w:rPr>
                <w:rFonts w:eastAsia="Calibri" w:cs="Calibri"/>
                <w:color w:val="111111"/>
                <w:szCs w:val="22"/>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A611EE" w14:textId="77777777" w:rsidR="0024281B" w:rsidRDefault="009A52E7">
            <w:pPr>
              <w:spacing w:before="40" w:after="40"/>
              <w:ind w:left="100" w:right="100"/>
              <w:jc w:val="center"/>
            </w:pPr>
            <w:r>
              <w:rPr>
                <w:rFonts w:eastAsia="Calibri" w:cs="Calibri"/>
                <w:color w:val="111111"/>
                <w:szCs w:val="22"/>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0AD20B" w14:textId="77777777" w:rsidR="0024281B" w:rsidRDefault="009A52E7">
            <w:pPr>
              <w:spacing w:before="40" w:after="40"/>
              <w:ind w:left="100" w:right="100"/>
              <w:jc w:val="center"/>
            </w:pPr>
            <w:r>
              <w:rPr>
                <w:rFonts w:eastAsia="Calibri" w:cs="Calibri"/>
                <w:color w:val="111111"/>
                <w:szCs w:val="22"/>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8D021" w14:textId="77777777" w:rsidR="0024281B" w:rsidRDefault="009A52E7">
            <w:pPr>
              <w:spacing w:before="40" w:after="40"/>
              <w:ind w:left="100" w:right="100"/>
              <w:jc w:val="center"/>
            </w:pPr>
            <w:r>
              <w:rPr>
                <w:rFonts w:eastAsia="Calibri" w:cs="Calibri"/>
                <w:color w:val="111111"/>
                <w:szCs w:val="22"/>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55D8E" w14:textId="77777777" w:rsidR="0024281B" w:rsidRDefault="009A52E7">
            <w:pPr>
              <w:spacing w:before="40" w:after="40"/>
              <w:ind w:left="100" w:right="100"/>
              <w:jc w:val="center"/>
            </w:pPr>
            <w:r>
              <w:rPr>
                <w:rFonts w:eastAsia="Calibri" w:cs="Calibri"/>
                <w:color w:val="111111"/>
                <w:szCs w:val="22"/>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A2C2B6" w14:textId="77777777" w:rsidR="0024281B" w:rsidRDefault="009A52E7">
            <w:pPr>
              <w:spacing w:before="40" w:after="40"/>
              <w:ind w:left="100" w:right="100"/>
              <w:jc w:val="center"/>
            </w:pPr>
            <w:r>
              <w:rPr>
                <w:rFonts w:eastAsia="Calibri" w:cs="Calibri"/>
                <w:color w:val="111111"/>
                <w:szCs w:val="22"/>
              </w:rPr>
              <w:t>75.3 (0.6)</w:t>
            </w:r>
          </w:p>
        </w:tc>
      </w:tr>
      <w:tr w:rsidR="0024281B" w14:paraId="1CABECA6"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CDB67" w14:textId="77777777" w:rsidR="0024281B" w:rsidRDefault="009A52E7">
            <w:pPr>
              <w:spacing w:before="40" w:after="40"/>
              <w:ind w:left="100" w:right="100"/>
            </w:pPr>
            <w:r>
              <w:rPr>
                <w:rFonts w:eastAsia="Calibri" w:cs="Calibri"/>
                <w:color w:val="111111"/>
                <w:szCs w:val="22"/>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59EC44" w14:textId="77777777"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9AB44" w14:textId="77777777"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C433F" w14:textId="77777777"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C7EF6" w14:textId="77777777" w:rsidR="0024281B" w:rsidRDefault="009A52E7">
            <w:pPr>
              <w:spacing w:before="40" w:after="40"/>
              <w:ind w:left="100" w:right="100"/>
              <w:jc w:val="center"/>
            </w:pPr>
            <w:r>
              <w:rPr>
                <w:rFonts w:eastAsia="Calibri" w:cs="Calibri"/>
                <w:color w:val="111111"/>
                <w:szCs w:val="22"/>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F6A40" w14:textId="77777777" w:rsidR="0024281B" w:rsidRDefault="009A52E7">
            <w:pPr>
              <w:spacing w:before="40" w:after="40"/>
              <w:ind w:left="100" w:right="100"/>
              <w:jc w:val="center"/>
            </w:pPr>
            <w:r>
              <w:rPr>
                <w:rFonts w:eastAsia="Calibri" w:cs="Calibri"/>
                <w:color w:val="111111"/>
                <w:szCs w:val="22"/>
              </w:rPr>
              <w:t>0.0</w:t>
            </w:r>
          </w:p>
        </w:tc>
      </w:tr>
      <w:tr w:rsidR="0024281B" w14:paraId="474B1FFB"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25627" w14:textId="77777777" w:rsidR="0024281B" w:rsidRDefault="009A52E7">
            <w:pPr>
              <w:spacing w:before="40" w:after="40"/>
              <w:ind w:left="100" w:right="100"/>
            </w:pPr>
            <w:r>
              <w:rPr>
                <w:rFonts w:eastAsia="Calibri" w:cs="Calibri"/>
                <w:color w:val="111111"/>
                <w:szCs w:val="22"/>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FD257" w14:textId="77777777" w:rsidR="0024281B" w:rsidRDefault="009A52E7">
            <w:pPr>
              <w:spacing w:before="40" w:after="40"/>
              <w:ind w:left="100" w:right="100"/>
              <w:jc w:val="center"/>
            </w:pPr>
            <w:r>
              <w:rPr>
                <w:rFonts w:eastAsia="Calibri" w:cs="Calibri"/>
                <w:color w:val="111111"/>
                <w:szCs w:val="22"/>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5019D"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BABBF" w14:textId="77777777" w:rsidR="0024281B" w:rsidRDefault="009A52E7">
            <w:pPr>
              <w:spacing w:before="40" w:after="40"/>
              <w:ind w:left="100" w:right="100"/>
              <w:jc w:val="center"/>
            </w:pPr>
            <w:r>
              <w:rPr>
                <w:rFonts w:eastAsia="Calibri" w:cs="Calibri"/>
                <w:color w:val="111111"/>
                <w:szCs w:val="22"/>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586B57" w14:textId="77777777" w:rsidR="0024281B" w:rsidRDefault="009A52E7">
            <w:pPr>
              <w:spacing w:before="40" w:after="40"/>
              <w:ind w:left="100" w:right="100"/>
              <w:jc w:val="center"/>
            </w:pPr>
            <w:r>
              <w:rPr>
                <w:rFonts w:eastAsia="Calibri" w:cs="Calibri"/>
                <w:color w:val="111111"/>
                <w:szCs w:val="22"/>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1AE835" w14:textId="77777777" w:rsidR="0024281B" w:rsidRDefault="009A52E7">
            <w:pPr>
              <w:spacing w:before="40" w:after="40"/>
              <w:ind w:left="100" w:right="100"/>
              <w:jc w:val="center"/>
            </w:pPr>
            <w:r>
              <w:rPr>
                <w:rFonts w:eastAsia="Calibri" w:cs="Calibri"/>
                <w:color w:val="111111"/>
                <w:szCs w:val="22"/>
              </w:rPr>
              <w:t>42.4</w:t>
            </w:r>
          </w:p>
        </w:tc>
      </w:tr>
      <w:tr w:rsidR="0024281B" w14:paraId="2B9A154E"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6BB39" w14:textId="77777777" w:rsidR="0024281B" w:rsidRDefault="009A52E7">
            <w:pPr>
              <w:spacing w:before="40" w:after="40"/>
              <w:ind w:left="100" w:right="100"/>
            </w:pPr>
            <w:r>
              <w:rPr>
                <w:rFonts w:eastAsia="Calibri" w:cs="Calibri"/>
                <w:color w:val="111111"/>
                <w:szCs w:val="22"/>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1947C9" w14:textId="77777777" w:rsidR="0024281B" w:rsidRDefault="009A52E7">
            <w:pPr>
              <w:spacing w:before="40" w:after="40"/>
              <w:ind w:left="100" w:right="100"/>
              <w:jc w:val="center"/>
            </w:pPr>
            <w:r>
              <w:rPr>
                <w:rFonts w:eastAsia="Calibri" w:cs="Calibri"/>
                <w:color w:val="111111"/>
                <w:szCs w:val="22"/>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3A7D5" w14:textId="77777777" w:rsidR="0024281B" w:rsidRDefault="009A52E7">
            <w:pPr>
              <w:spacing w:before="40" w:after="40"/>
              <w:ind w:left="100" w:right="100"/>
              <w:jc w:val="center"/>
            </w:pPr>
            <w:r>
              <w:rPr>
                <w:rFonts w:eastAsia="Calibri" w:cs="Calibri"/>
                <w:color w:val="111111"/>
                <w:szCs w:val="22"/>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90F7"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80D80" w14:textId="77777777" w:rsidR="0024281B" w:rsidRDefault="009A52E7">
            <w:pPr>
              <w:spacing w:before="40" w:after="40"/>
              <w:ind w:left="100" w:right="100"/>
              <w:jc w:val="center"/>
            </w:pPr>
            <w:r>
              <w:rPr>
                <w:rFonts w:eastAsia="Calibri" w:cs="Calibri"/>
                <w:color w:val="111111"/>
                <w:szCs w:val="22"/>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AC310" w14:textId="77777777" w:rsidR="0024281B" w:rsidRDefault="009A52E7">
            <w:pPr>
              <w:spacing w:before="40" w:after="40"/>
              <w:ind w:left="100" w:right="100"/>
              <w:jc w:val="center"/>
            </w:pPr>
            <w:r>
              <w:rPr>
                <w:rFonts w:eastAsia="Calibri" w:cs="Calibri"/>
                <w:color w:val="111111"/>
                <w:szCs w:val="22"/>
              </w:rPr>
              <w:t>31.3</w:t>
            </w:r>
          </w:p>
        </w:tc>
      </w:tr>
      <w:tr w:rsidR="0024281B" w14:paraId="45F7697D"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018AB" w14:textId="77777777" w:rsidR="0024281B" w:rsidRDefault="009A52E7">
            <w:pPr>
              <w:spacing w:before="40" w:after="40"/>
              <w:ind w:left="100" w:right="100"/>
            </w:pPr>
            <w:r>
              <w:rPr>
                <w:rFonts w:eastAsia="Calibri" w:cs="Calibri"/>
                <w:color w:val="111111"/>
                <w:szCs w:val="22"/>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F2EF7" w14:textId="77777777" w:rsidR="0024281B" w:rsidRDefault="009A52E7">
            <w:pPr>
              <w:spacing w:before="40" w:after="40"/>
              <w:ind w:left="100" w:right="100"/>
              <w:jc w:val="center"/>
            </w:pPr>
            <w:r>
              <w:rPr>
                <w:rFonts w:eastAsia="Calibri" w:cs="Calibri"/>
                <w:color w:val="111111"/>
                <w:szCs w:val="22"/>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98136" w14:textId="77777777" w:rsidR="0024281B" w:rsidRDefault="009A52E7">
            <w:pPr>
              <w:spacing w:before="40" w:after="40"/>
              <w:ind w:left="100" w:right="100"/>
              <w:jc w:val="center"/>
            </w:pPr>
            <w:r>
              <w:rPr>
                <w:rFonts w:eastAsia="Calibri" w:cs="Calibri"/>
                <w:color w:val="111111"/>
                <w:szCs w:val="22"/>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ED966" w14:textId="77777777" w:rsidR="0024281B" w:rsidRDefault="009A52E7">
            <w:pPr>
              <w:spacing w:before="40" w:after="40"/>
              <w:ind w:left="100" w:right="100"/>
              <w:jc w:val="center"/>
            </w:pPr>
            <w:r>
              <w:rPr>
                <w:rFonts w:eastAsia="Calibri" w:cs="Calibri"/>
                <w:color w:val="111111"/>
                <w:szCs w:val="22"/>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6DD4C" w14:textId="77777777" w:rsidR="0024281B" w:rsidRDefault="009A52E7">
            <w:pPr>
              <w:spacing w:before="40" w:after="40"/>
              <w:ind w:left="100" w:right="100"/>
              <w:jc w:val="center"/>
            </w:pPr>
            <w:r>
              <w:rPr>
                <w:rFonts w:eastAsia="Calibri" w:cs="Calibri"/>
                <w:color w:val="111111"/>
                <w:szCs w:val="22"/>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46BC6" w14:textId="77777777" w:rsidR="0024281B" w:rsidRDefault="009A52E7">
            <w:pPr>
              <w:spacing w:before="40" w:after="40"/>
              <w:ind w:left="100" w:right="100"/>
              <w:jc w:val="center"/>
            </w:pPr>
            <w:r>
              <w:rPr>
                <w:rFonts w:eastAsia="Calibri" w:cs="Calibri"/>
                <w:color w:val="111111"/>
                <w:szCs w:val="22"/>
              </w:rPr>
              <w:t>54.2</w:t>
            </w:r>
          </w:p>
        </w:tc>
      </w:tr>
      <w:tr w:rsidR="0024281B" w14:paraId="57AFCAB8"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96C317" w14:textId="77777777" w:rsidR="0024281B" w:rsidRDefault="009A52E7">
            <w:pPr>
              <w:spacing w:before="40" w:after="40"/>
              <w:ind w:left="100" w:right="100"/>
            </w:pPr>
            <w:r>
              <w:rPr>
                <w:rFonts w:eastAsia="Calibri" w:cs="Calibri"/>
                <w:color w:val="111111"/>
                <w:szCs w:val="22"/>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72BAA" w14:textId="77777777" w:rsidR="0024281B" w:rsidRDefault="009A52E7">
            <w:pPr>
              <w:spacing w:before="40" w:after="40"/>
              <w:ind w:left="100" w:right="100"/>
              <w:jc w:val="center"/>
            </w:pPr>
            <w:r>
              <w:rPr>
                <w:rFonts w:eastAsia="Calibri" w:cs="Calibri"/>
                <w:color w:val="111111"/>
                <w:szCs w:val="22"/>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E2D83A" w14:textId="77777777" w:rsidR="0024281B" w:rsidRDefault="009A52E7">
            <w:pPr>
              <w:spacing w:before="40" w:after="40"/>
              <w:ind w:left="100" w:right="100"/>
              <w:jc w:val="center"/>
            </w:pPr>
            <w:r>
              <w:rPr>
                <w:rFonts w:eastAsia="Calibri" w:cs="Calibri"/>
                <w:color w:val="111111"/>
                <w:szCs w:val="22"/>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8DD6C6" w14:textId="77777777" w:rsidR="0024281B" w:rsidRDefault="009A52E7">
            <w:pPr>
              <w:spacing w:before="40" w:after="40"/>
              <w:ind w:left="100" w:right="100"/>
              <w:jc w:val="center"/>
            </w:pPr>
            <w:r>
              <w:rPr>
                <w:rFonts w:eastAsia="Calibri" w:cs="Calibri"/>
                <w:color w:val="111111"/>
                <w:szCs w:val="22"/>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75627E" w14:textId="77777777" w:rsidR="0024281B" w:rsidRDefault="009A52E7">
            <w:pPr>
              <w:spacing w:before="40" w:after="40"/>
              <w:ind w:left="100" w:right="100"/>
              <w:jc w:val="center"/>
            </w:pPr>
            <w:r>
              <w:rPr>
                <w:rFonts w:eastAsia="Calibri" w:cs="Calibri"/>
                <w:color w:val="111111"/>
                <w:szCs w:val="22"/>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03937" w14:textId="77777777" w:rsidR="0024281B" w:rsidRDefault="009A52E7">
            <w:pPr>
              <w:spacing w:before="40" w:after="40"/>
              <w:ind w:left="100" w:right="100"/>
              <w:jc w:val="center"/>
            </w:pPr>
            <w:r>
              <w:rPr>
                <w:rFonts w:eastAsia="Calibri" w:cs="Calibri"/>
                <w:color w:val="111111"/>
                <w:szCs w:val="22"/>
              </w:rPr>
              <w:t>16.4</w:t>
            </w:r>
          </w:p>
        </w:tc>
      </w:tr>
      <w:tr w:rsidR="0024281B" w14:paraId="20DF9E87" w14:textId="77777777">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00E996" w14:textId="77777777" w:rsidR="0024281B" w:rsidRDefault="009A52E7">
            <w:pPr>
              <w:spacing w:before="40" w:after="40"/>
              <w:ind w:left="100" w:right="100"/>
            </w:pPr>
            <w:r>
              <w:rPr>
                <w:rFonts w:eastAsia="Calibri" w:cs="Calibri"/>
                <w:color w:val="111111"/>
                <w:szCs w:val="22"/>
              </w:rPr>
              <w:t>Prevalent CVD</w:t>
            </w:r>
            <w:r>
              <w:rPr>
                <w:rFonts w:eastAsia="Calibri" w:cs="Calibri"/>
                <w:color w:val="111111"/>
                <w:szCs w:val="22"/>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0DD2D1" w14:textId="77777777" w:rsidR="0024281B" w:rsidRDefault="009A52E7">
            <w:pPr>
              <w:spacing w:before="40" w:after="40"/>
              <w:ind w:left="100" w:right="100"/>
              <w:jc w:val="center"/>
            </w:pPr>
            <w:r>
              <w:rPr>
                <w:rFonts w:eastAsia="Calibri" w:cs="Calibri"/>
                <w:color w:val="111111"/>
                <w:szCs w:val="22"/>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D8607" w14:textId="77777777" w:rsidR="0024281B" w:rsidRDefault="009A52E7">
            <w:pPr>
              <w:spacing w:before="40" w:after="40"/>
              <w:ind w:left="100" w:right="100"/>
              <w:jc w:val="center"/>
            </w:pPr>
            <w:r>
              <w:rPr>
                <w:rFonts w:eastAsia="Calibri" w:cs="Calibri"/>
                <w:color w:val="111111"/>
                <w:szCs w:val="22"/>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EB75CF" w14:textId="77777777" w:rsidR="0024281B" w:rsidRDefault="009A52E7">
            <w:pPr>
              <w:spacing w:before="40" w:after="40"/>
              <w:ind w:left="100" w:right="100"/>
              <w:jc w:val="center"/>
            </w:pPr>
            <w:r>
              <w:rPr>
                <w:rFonts w:eastAsia="Calibri" w:cs="Calibri"/>
                <w:color w:val="111111"/>
                <w:szCs w:val="22"/>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137A0A" w14:textId="77777777" w:rsidR="0024281B" w:rsidRDefault="009A52E7">
            <w:pPr>
              <w:spacing w:before="40" w:after="40"/>
              <w:ind w:left="100" w:right="100"/>
              <w:jc w:val="center"/>
            </w:pPr>
            <w:r>
              <w:rPr>
                <w:rFonts w:eastAsia="Calibri" w:cs="Calibri"/>
                <w:color w:val="111111"/>
                <w:szCs w:val="22"/>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3DA494" w14:textId="77777777" w:rsidR="0024281B" w:rsidRDefault="009A52E7">
            <w:pPr>
              <w:spacing w:before="40" w:after="40"/>
              <w:ind w:left="100" w:right="100"/>
              <w:jc w:val="center"/>
            </w:pPr>
            <w:r>
              <w:rPr>
                <w:rFonts w:eastAsia="Calibri" w:cs="Calibri"/>
                <w:color w:val="111111"/>
                <w:szCs w:val="22"/>
              </w:rPr>
              <w:t>11.4</w:t>
            </w:r>
          </w:p>
        </w:tc>
      </w:tr>
      <w:tr w:rsidR="0024281B" w14:paraId="27A64A50" w14:textId="77777777">
        <w:trPr>
          <w:cantSplit/>
          <w:jc w:val="center"/>
        </w:trPr>
        <w:tc>
          <w:tcPr>
            <w:tcW w:w="10800" w:type="dxa"/>
            <w:gridSpan w:val="6"/>
            <w:shd w:val="clear" w:color="auto" w:fill="FFFFFF"/>
            <w:tcMar>
              <w:top w:w="0" w:type="dxa"/>
              <w:left w:w="0" w:type="dxa"/>
              <w:bottom w:w="0" w:type="dxa"/>
              <w:right w:w="0" w:type="dxa"/>
            </w:tcMar>
            <w:vAlign w:val="center"/>
          </w:tcPr>
          <w:p w14:paraId="3DD175F0"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Table values are mean (standard error) or proportion.</w:t>
            </w:r>
          </w:p>
        </w:tc>
      </w:tr>
      <w:tr w:rsidR="0024281B" w14:paraId="39DE84A2" w14:textId="77777777">
        <w:trPr>
          <w:cantSplit/>
          <w:jc w:val="center"/>
        </w:trPr>
        <w:tc>
          <w:tcPr>
            <w:tcW w:w="10800" w:type="dxa"/>
            <w:gridSpan w:val="6"/>
            <w:shd w:val="clear" w:color="auto" w:fill="FFFFFF"/>
            <w:tcMar>
              <w:top w:w="0" w:type="dxa"/>
              <w:left w:w="0" w:type="dxa"/>
              <w:bottom w:w="0" w:type="dxa"/>
              <w:right w:w="0" w:type="dxa"/>
            </w:tcMar>
            <w:vAlign w:val="center"/>
          </w:tcPr>
          <w:p w14:paraId="317D9589"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Diabetes was defined by fasting serum glucose ≥ 126 mg/dL, non-fasting glucose ≥ 200 mg/dL, HbA1c ≥ 6.5%, or self-reported use of insulin or oral glucose lowering medication.</w:t>
            </w:r>
          </w:p>
        </w:tc>
      </w:tr>
      <w:tr w:rsidR="0024281B" w14:paraId="2BC77068" w14:textId="77777777">
        <w:trPr>
          <w:cantSplit/>
          <w:jc w:val="center"/>
        </w:trPr>
        <w:tc>
          <w:tcPr>
            <w:tcW w:w="10800" w:type="dxa"/>
            <w:gridSpan w:val="6"/>
            <w:shd w:val="clear" w:color="auto" w:fill="FFFFFF"/>
            <w:tcMar>
              <w:top w:w="0" w:type="dxa"/>
              <w:left w:w="0" w:type="dxa"/>
              <w:bottom w:w="0" w:type="dxa"/>
              <w:right w:w="0" w:type="dxa"/>
            </w:tcMar>
            <w:vAlign w:val="center"/>
          </w:tcPr>
          <w:p w14:paraId="289308DB"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Chronic kidney disease is defined by an albumin-to-creatinine ratio ≥ 30 mg/dl or an estimated glomerular filtration rate &lt;60 ml/min/1.73m²</w:t>
            </w:r>
          </w:p>
        </w:tc>
      </w:tr>
      <w:tr w:rsidR="0024281B" w14:paraId="5A006B05" w14:textId="77777777">
        <w:trPr>
          <w:cantSplit/>
          <w:jc w:val="center"/>
        </w:trPr>
        <w:tc>
          <w:tcPr>
            <w:tcW w:w="10800" w:type="dxa"/>
            <w:gridSpan w:val="6"/>
            <w:shd w:val="clear" w:color="auto" w:fill="FFFFFF"/>
            <w:tcMar>
              <w:top w:w="0" w:type="dxa"/>
              <w:left w:w="0" w:type="dxa"/>
              <w:bottom w:w="0" w:type="dxa"/>
              <w:right w:w="0" w:type="dxa"/>
            </w:tcMar>
            <w:vAlign w:val="center"/>
          </w:tcPr>
          <w:p w14:paraId="1D301E20" w14:textId="77777777" w:rsidR="0024281B" w:rsidRDefault="009A52E7">
            <w:pPr>
              <w:spacing w:after="0"/>
            </w:pPr>
            <w:r>
              <w:rPr>
                <w:rFonts w:eastAsia="Calibri" w:cs="Calibri"/>
                <w:color w:val="000000"/>
                <w:szCs w:val="22"/>
                <w:vertAlign w:val="superscript"/>
              </w:rPr>
              <w:t>§</w:t>
            </w:r>
            <w:r>
              <w:rPr>
                <w:rFonts w:eastAsia="Calibri" w:cs="Calibri"/>
                <w:color w:val="000000"/>
                <w:szCs w:val="22"/>
              </w:rPr>
              <w:t>Prevalent cardiovascular disease was defined by self-report of previous heart failure, coronary heart disease, stroke, or myocardial infarction</w:t>
            </w:r>
          </w:p>
        </w:tc>
      </w:tr>
      <w:tr w:rsidR="0024281B" w14:paraId="42E8CDA7" w14:textId="77777777">
        <w:trPr>
          <w:cantSplit/>
          <w:jc w:val="center"/>
        </w:trPr>
        <w:tc>
          <w:tcPr>
            <w:tcW w:w="10800" w:type="dxa"/>
            <w:gridSpan w:val="6"/>
            <w:shd w:val="clear" w:color="auto" w:fill="FFFFFF"/>
            <w:tcMar>
              <w:top w:w="0" w:type="dxa"/>
              <w:left w:w="0" w:type="dxa"/>
              <w:bottom w:w="0" w:type="dxa"/>
              <w:right w:w="0" w:type="dxa"/>
            </w:tcMar>
            <w:vAlign w:val="center"/>
          </w:tcPr>
          <w:p w14:paraId="5D167DE6" w14:textId="77777777" w:rsidR="0024281B" w:rsidRDefault="009A52E7">
            <w:pPr>
              <w:spacing w:after="0"/>
            </w:pPr>
            <w:r>
              <w:rPr>
                <w:rFonts w:eastAsia="Calibri" w:cs="Calibri"/>
                <w:color w:val="000000"/>
                <w:szCs w:val="22"/>
              </w:rPr>
              <w:t>CKD = chronic kidney disease; CVD = cardiovascular disease; HDL = high density lipoprotein</w:t>
            </w:r>
          </w:p>
        </w:tc>
      </w:tr>
    </w:tbl>
    <w:p w14:paraId="78264520" w14:textId="77777777" w:rsidR="0024281B" w:rsidRDefault="009A52E7">
      <w:r>
        <w:br w:type="page"/>
      </w:r>
    </w:p>
    <w:p w14:paraId="6F36C513"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number of NHANES participants included in the current analyses. </w:t>
      </w:r>
    </w:p>
    <w:p w14:paraId="23334BD6" w14:textId="77777777" w:rsidR="0024281B" w:rsidRDefault="009A52E7">
      <w:pPr>
        <w:pStyle w:val="Figure"/>
        <w:jc w:val="center"/>
      </w:pPr>
      <w:r>
        <w:rPr>
          <w:noProof/>
        </w:rPr>
        <w:drawing>
          <wp:inline distT="0" distB="0" distL="0" distR="0" wp14:anchorId="26323455" wp14:editId="6F0E7625">
            <wp:extent cx="6245352" cy="4608576"/>
            <wp:effectExtent l="0" t="0" r="3175" b="190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245352" cy="4608576"/>
                    </a:xfrm>
                    <a:prstGeom prst="rect">
                      <a:avLst/>
                    </a:prstGeom>
                    <a:noFill/>
                  </pic:spPr>
                </pic:pic>
              </a:graphicData>
            </a:graphic>
          </wp:inline>
        </w:drawing>
      </w:r>
    </w:p>
    <w:p w14:paraId="01F113CF" w14:textId="77777777" w:rsidR="00091242"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BP: blood pressure; NHANES: National Health and Nutrition Examination Survey. </w:t>
      </w:r>
    </w:p>
    <w:p w14:paraId="18918F1E" w14:textId="77777777" w:rsidR="0024281B" w:rsidRDefault="00091242">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 xml:space="preserve">The Completed NHANES interview and exam cells include number with the response rate in parentheses. </w:t>
      </w:r>
    </w:p>
    <w:p w14:paraId="232C3E1B" w14:textId="77777777" w:rsidR="0024281B" w:rsidRDefault="009A52E7">
      <w:r>
        <w:br w:type="page"/>
      </w:r>
    </w:p>
    <w:p w14:paraId="735751DF"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 </w:t>
      </w:r>
    </w:p>
    <w:p w14:paraId="77ECBD76" w14:textId="77777777" w:rsidR="0024281B" w:rsidRDefault="009A52E7">
      <w:pPr>
        <w:pStyle w:val="Figure"/>
        <w:jc w:val="center"/>
      </w:pPr>
      <w:r>
        <w:rPr>
          <w:noProof/>
        </w:rPr>
        <w:drawing>
          <wp:inline distT="0" distB="0" distL="0" distR="0" wp14:anchorId="18D75E68" wp14:editId="194D8417">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14:paraId="502D55F9"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Results do not include data from survey participants with prevalent cardiovascular disease or 10-year predicted risk for atherosclerotic cardiovascular disease ≥ 10%. </w:t>
      </w:r>
    </w:p>
    <w:p w14:paraId="7647FFE7" w14:textId="77777777" w:rsidR="0024281B" w:rsidRDefault="009A52E7">
      <w:r>
        <w:br w:type="page"/>
      </w:r>
    </w:p>
    <w:p w14:paraId="433147F0" w14:textId="77777777" w:rsidR="0024281B" w:rsidRDefault="009A52E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ten-year predicted risk for atherosclerotic cardiovascular disease ≥10% by age among US adults with stage 1 hypertension and diabetes, chronic kidney disease, and without diabetes or chronic kidney disease. </w:t>
      </w:r>
    </w:p>
    <w:p w14:paraId="54A1A850" w14:textId="77777777" w:rsidR="0024281B" w:rsidRDefault="009A52E7">
      <w:pPr>
        <w:pStyle w:val="Figure"/>
        <w:jc w:val="center"/>
      </w:pPr>
      <w:r>
        <w:rPr>
          <w:noProof/>
        </w:rPr>
        <w:drawing>
          <wp:inline distT="0" distB="0" distL="0" distR="0" wp14:anchorId="4DD124B2" wp14:editId="6B799F4C">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76200" cy="88900"/>
                    </a:xfrm>
                    <a:prstGeom prst="rect">
                      <a:avLst/>
                    </a:prstGeom>
                    <a:noFill/>
                  </pic:spPr>
                </pic:pic>
              </a:graphicData>
            </a:graphic>
          </wp:inline>
        </w:drawing>
      </w:r>
    </w:p>
    <w:p w14:paraId="58C2F501" w14:textId="77777777" w:rsidR="0024281B" w:rsidRDefault="00FF7F84">
      <w:pPr>
        <w:pStyle w:val="BodyText"/>
        <w:pBdr>
          <w:top w:val="none" w:sz="0" w:space="0" w:color="000000"/>
          <w:left w:val="none" w:sz="0" w:space="0" w:color="000000"/>
          <w:bottom w:val="none" w:sz="0" w:space="0" w:color="000000"/>
          <w:right w:val="none" w:sz="0" w:space="0" w:color="000000"/>
        </w:pBdr>
        <w:spacing w:before="0" w:after="0" w:line="240" w:lineRule="auto"/>
      </w:pPr>
      <w:r>
        <w:t>*</w:t>
      </w:r>
      <w:r w:rsidR="009A52E7">
        <w:t xml:space="preserve">Age at which 50% of the population is expected to have a predicted 10-year risk for atherosclerotic cardiovascular disease ≥ 10%. </w:t>
      </w:r>
    </w:p>
    <w:p w14:paraId="4A3E0F70" w14:textId="77777777" w:rsidR="0024281B" w:rsidRDefault="009A52E7">
      <w:r>
        <w:br w:type="page"/>
      </w:r>
    </w:p>
    <w:p w14:paraId="49E320FE" w14:textId="77777777" w:rsidR="0024281B" w:rsidRDefault="009A52E7">
      <w:pPr>
        <w:pStyle w:val="Heading1"/>
      </w:pPr>
      <w:bookmarkStart w:id="185" w:name="references"/>
      <w:r>
        <w:lastRenderedPageBreak/>
        <w:t>REFERENCES</w:t>
      </w:r>
      <w:bookmarkEnd w:id="185"/>
    </w:p>
    <w:p w14:paraId="297579EE" w14:textId="77777777" w:rsidR="0024281B" w:rsidRDefault="009A52E7">
      <w:pPr>
        <w:pStyle w:val="Bibliography"/>
      </w:pPr>
      <w:bookmarkStart w:id="186" w:name="ref-nhanes_home"/>
      <w:bookmarkStart w:id="187" w:name="refs"/>
      <w:r>
        <w:t xml:space="preserve">1. Anon. NHANES - national health and nutrition examination survey homepage, available at </w:t>
      </w:r>
      <w:hyperlink r:id="rId14">
        <w:r>
          <w:rPr>
            <w:rStyle w:val="Hyperlink"/>
          </w:rPr>
          <w:t>https://www.cdc.gov/nchs/nhanes/index.htm</w:t>
        </w:r>
      </w:hyperlink>
      <w:r>
        <w:t>.</w:t>
      </w:r>
    </w:p>
    <w:p w14:paraId="1AD36825" w14:textId="77777777" w:rsidR="0024281B" w:rsidRDefault="009A52E7">
      <w:pPr>
        <w:pStyle w:val="Bibliography"/>
      </w:pPr>
      <w:bookmarkStart w:id="188" w:name="ref-nhanes_tutorial_weights"/>
      <w:bookmarkEnd w:id="186"/>
      <w:r>
        <w:t xml:space="preserve">2. Anon. NHANES tutorials - module 3 - weighting, available at </w:t>
      </w:r>
      <w:hyperlink r:id="rId15">
        <w:r>
          <w:rPr>
            <w:rStyle w:val="Hyperlink"/>
          </w:rPr>
          <w:t>https://wwwn.cdc.gov/nchs/nhanes/tutorials/module3.aspx</w:t>
        </w:r>
      </w:hyperlink>
      <w:r>
        <w:t>.</w:t>
      </w:r>
    </w:p>
    <w:p w14:paraId="3B4F0E43" w14:textId="77777777" w:rsidR="0024281B" w:rsidRDefault="009A52E7">
      <w:pPr>
        <w:pStyle w:val="Bibliography"/>
      </w:pPr>
      <w:bookmarkStart w:id="189" w:name="ref-levey2009new"/>
      <w:bookmarkEnd w:id="188"/>
      <w:r>
        <w:t>3. Levey AS, Stevens LA, Schmid CH, et al. A new equation to estimate glomerular filtration rate. Annals of internal medicine 2009;150:604–612.</w:t>
      </w:r>
    </w:p>
    <w:p w14:paraId="62E2EA5E" w14:textId="77777777" w:rsidR="0024281B" w:rsidRDefault="009A52E7">
      <w:pPr>
        <w:pStyle w:val="Bibliography"/>
      </w:pPr>
      <w:bookmarkStart w:id="190" w:name="ref-goff20142013"/>
      <w:bookmarkEnd w:id="189"/>
      <w:r>
        <w:t>4. Goff DC, Lloyd-Jones DM, Bennett G, et al. 2013 acc/aha guideline on the assessment of cardiovascular risk: A report of the american college of cardiology/american heart association task force on practice guidelines. Journal of the American College of Cardiology 2014;63:2935–2959.</w:t>
      </w:r>
      <w:bookmarkEnd w:id="187"/>
      <w:bookmarkEnd w:id="190"/>
    </w:p>
    <w:sectPr w:rsidR="0024281B">
      <w:footerReference w:type="default" r:id="rId1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Muntner, Paul M" w:date="2020-09-08T20:20:00Z" w:initials="MPM">
    <w:p w14:paraId="5057089C" w14:textId="77777777" w:rsidR="001214AD" w:rsidRDefault="001214AD">
      <w:pPr>
        <w:pStyle w:val="CommentText"/>
      </w:pPr>
      <w:r>
        <w:rPr>
          <w:rStyle w:val="CommentReference"/>
        </w:rPr>
        <w:annotationRef/>
      </w:r>
      <w:r>
        <w:t>Remember-  units.</w:t>
      </w:r>
    </w:p>
  </w:comment>
  <w:comment w:id="12" w:author="Muntner, Paul M" w:date="2020-09-08T20:21:00Z" w:initials="MPM">
    <w:p w14:paraId="35F21925" w14:textId="77777777" w:rsidR="001214AD" w:rsidRDefault="001214AD">
      <w:pPr>
        <w:pStyle w:val="CommentText"/>
      </w:pPr>
      <w:r>
        <w:rPr>
          <w:rStyle w:val="CommentReference"/>
        </w:rPr>
        <w:annotationRef/>
      </w:r>
      <w:r>
        <w:t>I assume this will be mentioned in the introduction.</w:t>
      </w:r>
    </w:p>
  </w:comment>
  <w:comment w:id="19" w:author="Muntner, Paul M" w:date="2020-09-08T20:21:00Z" w:initials="MPM">
    <w:p w14:paraId="23BB7D6E" w14:textId="77777777" w:rsidR="001214AD" w:rsidRDefault="001214AD">
      <w:pPr>
        <w:pStyle w:val="CommentText"/>
      </w:pPr>
      <w:r>
        <w:rPr>
          <w:rStyle w:val="CommentReference"/>
        </w:rPr>
        <w:annotationRef/>
      </w:r>
      <w:r>
        <w:t>Is it they aren’t recommended or they haven’t been validated? Can you please check what the exact reason is?</w:t>
      </w:r>
    </w:p>
  </w:comment>
  <w:comment w:id="51" w:author="Muntner, Paul M" w:date="2020-09-08T20:34:00Z" w:initials="MPM">
    <w:p w14:paraId="6AD179B6" w14:textId="3363129C" w:rsidR="001214AD" w:rsidRDefault="001214AD">
      <w:pPr>
        <w:pStyle w:val="CommentText"/>
      </w:pPr>
      <w:r>
        <w:rPr>
          <w:rStyle w:val="CommentReference"/>
        </w:rPr>
        <w:annotationRef/>
      </w:r>
      <w:r>
        <w:t xml:space="preserve">Is this correct or is this “The age-specific? Or “The probability of having a 10-year predicted ASCVD risk ≥10% </w:t>
      </w:r>
      <w:r>
        <w:rPr>
          <w:rStyle w:val="CommentReference"/>
        </w:rPr>
        <w:annotationRef/>
      </w:r>
      <w:r>
        <w:t>was estimated for each year of age from 40 to 79 years using logistic regression.”</w:t>
      </w:r>
    </w:p>
  </w:comment>
  <w:comment w:id="52" w:author="Muntner, Paul M" w:date="2020-09-08T20:33:00Z" w:initials="MPM">
    <w:p w14:paraId="2638D7FF" w14:textId="50D1A192" w:rsidR="001214AD" w:rsidRDefault="001214AD">
      <w:pPr>
        <w:pStyle w:val="CommentText"/>
      </w:pPr>
      <w:r>
        <w:rPr>
          <w:rStyle w:val="CommentReference"/>
        </w:rPr>
        <w:annotationRef/>
      </w:r>
      <w:r>
        <w:t xml:space="preserve">Should we explain why? </w:t>
      </w:r>
    </w:p>
  </w:comment>
  <w:comment w:id="62" w:author="Muntner, Paul M" w:date="2020-09-08T20:37:00Z" w:initials="MPM">
    <w:p w14:paraId="3C19A210" w14:textId="2933E554" w:rsidR="001214AD" w:rsidRDefault="001214AD">
      <w:pPr>
        <w:pStyle w:val="CommentText"/>
      </w:pPr>
      <w:r>
        <w:rPr>
          <w:rStyle w:val="CommentReference"/>
        </w:rPr>
        <w:annotationRef/>
      </w:r>
      <w:r>
        <w:t>There are three conditions here but four numbers below, Maybe you accidently listed 10.5% twice?</w:t>
      </w:r>
    </w:p>
  </w:comment>
  <w:comment w:id="89" w:author="Muntner, Paul M" w:date="2020-09-08T20:46:00Z" w:initials="MPM">
    <w:p w14:paraId="125BA621" w14:textId="2C286BDA" w:rsidR="001214AD" w:rsidRDefault="001214AD">
      <w:pPr>
        <w:pStyle w:val="CommentText"/>
      </w:pPr>
      <w:r>
        <w:rPr>
          <w:rStyle w:val="CommentReference"/>
        </w:rPr>
        <w:annotationRef/>
      </w:r>
      <w:r>
        <w:t>Above you say “we assumed people with CVD were assumed to have 10-year predicted ASCVD risk ≥10%” – do we need to say “10-year predicted ASCVD risk ≥10% or a history of CVD”</w:t>
      </w:r>
    </w:p>
  </w:comment>
  <w:comment w:id="90" w:author="Muntner, Paul M" w:date="2020-09-08T20:47:00Z" w:initials="MPM">
    <w:p w14:paraId="5B6D60A3" w14:textId="474D9CAF" w:rsidR="001214AD" w:rsidRDefault="001214AD">
      <w:pPr>
        <w:pStyle w:val="CommentText"/>
      </w:pPr>
      <w:r>
        <w:rPr>
          <w:rStyle w:val="CommentReference"/>
        </w:rPr>
        <w:annotationRef/>
      </w:r>
      <w:r>
        <w:t>I would consider deleting this. If anything add the 95% CI around the age.</w:t>
      </w:r>
    </w:p>
  </w:comment>
  <w:comment w:id="93" w:author="Muntner, Paul M" w:date="2020-09-08T20:49:00Z" w:initials="MPM">
    <w:p w14:paraId="12F0EA43" w14:textId="5A36670E" w:rsidR="001214AD" w:rsidRDefault="001214AD">
      <w:pPr>
        <w:pStyle w:val="CommentText"/>
      </w:pPr>
      <w:r>
        <w:rPr>
          <w:rStyle w:val="CommentReference"/>
        </w:rPr>
        <w:annotationRef/>
      </w:r>
      <w:r>
        <w:t>Do we need to do this for people &gt;=65 years of age? For this group was the median risk &gt;=10% at age 65 years? My guess is yes but should we say this?</w:t>
      </w:r>
    </w:p>
  </w:comment>
  <w:comment w:id="96" w:author="Muntner, Paul M" w:date="2020-09-08T21:18:00Z" w:initials="MPM">
    <w:p w14:paraId="34F49072" w14:textId="77E27C77" w:rsidR="001214AD" w:rsidRDefault="001214AD">
      <w:pPr>
        <w:pStyle w:val="CommentText"/>
      </w:pPr>
      <w:r>
        <w:rPr>
          <w:rStyle w:val="CommentReference"/>
        </w:rPr>
        <w:annotationRef/>
      </w:r>
      <w:r>
        <w:t>Move deeper into the discussion. The first paragraph should summarize the results.</w:t>
      </w:r>
      <w:r w:rsidR="00122394">
        <w:t xml:space="preserve"> This can be the first sentence in a paragraph talking about the high risk for CVD among people with diabetes or CKD.</w:t>
      </w:r>
    </w:p>
  </w:comment>
  <w:comment w:id="112" w:author="Muntner, Paul M" w:date="2020-09-08T21:45:00Z" w:initials="MPM">
    <w:p w14:paraId="298268B6" w14:textId="10C5DDC7" w:rsidR="00D862C0" w:rsidRDefault="00D862C0">
      <w:pPr>
        <w:pStyle w:val="CommentText"/>
      </w:pPr>
      <w:r>
        <w:rPr>
          <w:rStyle w:val="CommentReference"/>
        </w:rPr>
        <w:annotationRef/>
      </w:r>
      <w:r>
        <w:t>Do we have to say why its in contrast?</w:t>
      </w:r>
    </w:p>
  </w:comment>
  <w:comment w:id="113" w:author="Muntner, Paul M" w:date="2020-09-08T21:20:00Z" w:initials="MPM">
    <w:p w14:paraId="3D1A71FC" w14:textId="0944932E" w:rsidR="001214AD" w:rsidRDefault="001214AD">
      <w:pPr>
        <w:pStyle w:val="CommentText"/>
      </w:pPr>
      <w:r>
        <w:rPr>
          <w:rStyle w:val="CommentReference"/>
        </w:rPr>
        <w:annotationRef/>
      </w:r>
      <w:r>
        <w:t>Rather than just giving the result – can you give the context – half of the people</w:t>
      </w:r>
      <w:r w:rsidR="00BE6D84">
        <w:t xml:space="preserve"> with a 10-year risk &lt; 10%</w:t>
      </w:r>
      <w:r>
        <w:t xml:space="preserve"> weren’t close to the threshold of 10%.</w:t>
      </w:r>
    </w:p>
  </w:comment>
  <w:comment w:id="140" w:author="Muntner, Paul M" w:date="2020-09-08T21:24:00Z" w:initials="MPM">
    <w:p w14:paraId="6187FA8D" w14:textId="6665BD0D" w:rsidR="001214AD" w:rsidRDefault="001214AD">
      <w:pPr>
        <w:pStyle w:val="CommentText"/>
      </w:pPr>
      <w:r>
        <w:rPr>
          <w:rStyle w:val="CommentReference"/>
        </w:rPr>
        <w:annotationRef/>
      </w:r>
      <w:r>
        <w:t>Add a sentence here about using risk is really specific to stage 1 hypertension – it provides context for the next sentence.</w:t>
      </w:r>
    </w:p>
  </w:comment>
  <w:comment w:id="143" w:author="Muntner, Paul M" w:date="2020-09-08T21:25:00Z" w:initials="MPM">
    <w:p w14:paraId="6584D28E" w14:textId="0090FE9C" w:rsidR="001214AD" w:rsidRDefault="001214AD">
      <w:pPr>
        <w:pStyle w:val="CommentText"/>
      </w:pPr>
      <w:r>
        <w:rPr>
          <w:rStyle w:val="CommentReference"/>
        </w:rPr>
        <w:annotationRef/>
      </w:r>
      <w:r>
        <w:t>Is this in the REGARDS/JHS study? If yes, state so.</w:t>
      </w:r>
    </w:p>
  </w:comment>
  <w:comment w:id="148" w:author="Muntner, Paul M" w:date="2020-09-08T21:26:00Z" w:initials="MPM">
    <w:p w14:paraId="5EA4F31E" w14:textId="4733FDC2" w:rsidR="001214AD" w:rsidRDefault="001214AD">
      <w:pPr>
        <w:pStyle w:val="CommentText"/>
      </w:pPr>
      <w:r>
        <w:rPr>
          <w:rStyle w:val="CommentReference"/>
        </w:rPr>
        <w:annotationRef/>
      </w:r>
      <w:r>
        <w:rPr>
          <w:rStyle w:val="CommentReference"/>
        </w:rPr>
        <w:t>I would think that statisticians would like units.</w:t>
      </w:r>
    </w:p>
  </w:comment>
  <w:comment w:id="151" w:author="Muntner, Paul M" w:date="2020-09-08T21:27:00Z" w:initials="MPM">
    <w:p w14:paraId="494C7F8A" w14:textId="693E2E33" w:rsidR="001214AD" w:rsidRDefault="001214AD">
      <w:pPr>
        <w:pStyle w:val="CommentText"/>
      </w:pPr>
      <w:r>
        <w:rPr>
          <w:rStyle w:val="CommentReference"/>
        </w:rPr>
        <w:annotationRef/>
      </w:r>
      <w:r>
        <w:t>But what does this mean for the 5 times higher risk of events for those with versus without high risk?</w:t>
      </w:r>
    </w:p>
  </w:comment>
  <w:comment w:id="158" w:author="Muntner, Paul M" w:date="2020-09-08T21:38:00Z" w:initials="MPM">
    <w:p w14:paraId="3A0FBA7A" w14:textId="315CD035" w:rsidR="00122394" w:rsidRDefault="00122394">
      <w:pPr>
        <w:pStyle w:val="CommentText"/>
      </w:pPr>
      <w:r>
        <w:rPr>
          <w:rStyle w:val="CommentReference"/>
        </w:rPr>
        <w:annotationRef/>
      </w:r>
      <w:r w:rsidRPr="00122394">
        <w:t>https://www.ncbi.nlm.nih.gov/pmc/articles/PMC2494632/</w:t>
      </w:r>
    </w:p>
  </w:comment>
  <w:comment w:id="165" w:author="Muntner, Paul M" w:date="2020-09-08T21:28:00Z" w:initials="MPM">
    <w:p w14:paraId="5712649E" w14:textId="168A175C" w:rsidR="00516868" w:rsidRDefault="00516868">
      <w:pPr>
        <w:pStyle w:val="CommentText"/>
      </w:pPr>
      <w:r>
        <w:rPr>
          <w:rStyle w:val="CommentReference"/>
        </w:rPr>
        <w:annotationRef/>
      </w:r>
      <w:r>
        <w:t>Which NHANES?</w:t>
      </w:r>
    </w:p>
  </w:comment>
  <w:comment w:id="166" w:author="Muntner, Paul M" w:date="2020-09-08T21:27:00Z" w:initials="MPM">
    <w:p w14:paraId="4850156D" w14:textId="4CADC32F" w:rsidR="001214AD" w:rsidRDefault="001214AD" w:rsidP="001214AD">
      <w:pPr>
        <w:pStyle w:val="CommentText"/>
      </w:pPr>
      <w:r>
        <w:t>&gt;</w:t>
      </w:r>
      <w:r>
        <w:rPr>
          <w:rStyle w:val="CommentReference"/>
        </w:rPr>
        <w:annotationRef/>
      </w:r>
      <w:r>
        <w:t>or &gt;=?</w:t>
      </w:r>
    </w:p>
  </w:comment>
  <w:comment w:id="167" w:author="Muntner, Paul M" w:date="2020-09-08T21:28:00Z" w:initials="MPM">
    <w:p w14:paraId="0F61B22F" w14:textId="254D4973" w:rsidR="001214AD" w:rsidRDefault="001214AD">
      <w:pPr>
        <w:pStyle w:val="CommentText"/>
      </w:pPr>
      <w:r>
        <w:rPr>
          <w:rStyle w:val="CommentReference"/>
        </w:rPr>
        <w:annotationRef/>
      </w:r>
      <w:r>
        <w:t>Same here?</w:t>
      </w:r>
    </w:p>
  </w:comment>
  <w:comment w:id="174" w:author="Muntner, Paul M" w:date="2020-09-08T21:29:00Z" w:initials="MPM">
    <w:p w14:paraId="6F3E4649" w14:textId="4BA7A2EB" w:rsidR="00516868" w:rsidRDefault="00516868">
      <w:pPr>
        <w:pStyle w:val="CommentText"/>
      </w:pPr>
      <w:r>
        <w:rPr>
          <w:rStyle w:val="CommentReference"/>
        </w:rPr>
        <w:annotationRef/>
      </w:r>
      <w:r>
        <w:t>I am not sure how this sentence connects with the rest of this paragraph.</w:t>
      </w:r>
    </w:p>
  </w:comment>
  <w:comment w:id="175" w:author="Muntner, Paul M" w:date="2020-09-08T21:29:00Z" w:initials="MPM">
    <w:p w14:paraId="738ACE4E" w14:textId="6F91156F" w:rsidR="00516868" w:rsidRDefault="00516868">
      <w:pPr>
        <w:pStyle w:val="CommentText"/>
      </w:pPr>
      <w:r>
        <w:rPr>
          <w:rStyle w:val="CommentReference"/>
        </w:rPr>
        <w:annotationRef/>
      </w:r>
      <w:r>
        <w:t>How do we know this?</w:t>
      </w:r>
    </w:p>
  </w:comment>
  <w:comment w:id="178" w:author="Muntner, Paul M" w:date="2020-09-08T21:31:00Z" w:initials="MPM">
    <w:p w14:paraId="41486CC8" w14:textId="12B9063F" w:rsidR="006877E1" w:rsidRDefault="006877E1">
      <w:pPr>
        <w:pStyle w:val="CommentText"/>
      </w:pPr>
      <w:r>
        <w:rPr>
          <w:rStyle w:val="CommentReference"/>
        </w:rPr>
        <w:annotationRef/>
      </w:r>
      <w:r>
        <w:t>Hmm, I am not sure if using risk prediction will increase awareness of hypertension.</w:t>
      </w:r>
    </w:p>
  </w:comment>
  <w:comment w:id="180" w:author="Muntner, Paul M" w:date="2020-09-08T21:31:00Z" w:initials="MPM">
    <w:p w14:paraId="30622735" w14:textId="1A162D3D" w:rsidR="006877E1" w:rsidRDefault="006877E1">
      <w:pPr>
        <w:pStyle w:val="CommentText"/>
      </w:pPr>
      <w:r>
        <w:rPr>
          <w:rStyle w:val="CommentReference"/>
        </w:rPr>
        <w:annotationRef/>
      </w:r>
      <w:r>
        <w:t>Its safe or that there is a high probability that they will have high risk.  However, it is only 72%.</w:t>
      </w:r>
    </w:p>
  </w:comment>
  <w:comment w:id="184" w:author="Muntner, Paul M" w:date="2020-09-08T21:49:00Z" w:initials="MPM">
    <w:p w14:paraId="4A2A4891" w14:textId="469EAAFB" w:rsidR="005E6992" w:rsidRDefault="005E6992">
      <w:pPr>
        <w:pStyle w:val="CommentText"/>
      </w:pPr>
      <w:r>
        <w:rPr>
          <w:rStyle w:val="CommentReference"/>
        </w:rPr>
        <w:annotationRef/>
      </w:r>
      <w:r>
        <w:t>We need to tone this down.  Maybe – a majority but not all US adults with diabetes, CKD or age 65+ years have high CVD risk.  Among those with stage 1 hypertension, this percentage is lower.  Most older US adults with diabetes and CKD will have high risk. For younger adults, tx is important for lowering lifetime risk.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57089C" w15:done="0"/>
  <w15:commentEx w15:paraId="35F21925" w15:done="0"/>
  <w15:commentEx w15:paraId="23BB7D6E" w15:done="0"/>
  <w15:commentEx w15:paraId="6AD179B6" w15:done="0"/>
  <w15:commentEx w15:paraId="2638D7FF" w15:done="0"/>
  <w15:commentEx w15:paraId="3C19A210" w15:done="0"/>
  <w15:commentEx w15:paraId="125BA621" w15:done="0"/>
  <w15:commentEx w15:paraId="5B6D60A3" w15:done="0"/>
  <w15:commentEx w15:paraId="12F0EA43" w15:done="0"/>
  <w15:commentEx w15:paraId="34F49072" w15:done="0"/>
  <w15:commentEx w15:paraId="298268B6" w15:done="0"/>
  <w15:commentEx w15:paraId="3D1A71FC" w15:done="0"/>
  <w15:commentEx w15:paraId="6187FA8D" w15:done="0"/>
  <w15:commentEx w15:paraId="6584D28E" w15:done="0"/>
  <w15:commentEx w15:paraId="5EA4F31E" w15:done="0"/>
  <w15:commentEx w15:paraId="494C7F8A" w15:done="0"/>
  <w15:commentEx w15:paraId="3A0FBA7A" w15:done="0"/>
  <w15:commentEx w15:paraId="5712649E" w15:done="0"/>
  <w15:commentEx w15:paraId="4850156D" w15:done="0"/>
  <w15:commentEx w15:paraId="0F61B22F" w15:done="0"/>
  <w15:commentEx w15:paraId="6F3E4649" w15:done="0"/>
  <w15:commentEx w15:paraId="738ACE4E" w15:done="0"/>
  <w15:commentEx w15:paraId="41486CC8" w15:done="0"/>
  <w15:commentEx w15:paraId="30622735" w15:done="0"/>
  <w15:commentEx w15:paraId="4A2A48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64B00" w14:textId="77777777" w:rsidR="005F518E" w:rsidRDefault="005F518E">
      <w:pPr>
        <w:spacing w:after="0"/>
      </w:pPr>
      <w:r>
        <w:separator/>
      </w:r>
    </w:p>
  </w:endnote>
  <w:endnote w:type="continuationSeparator" w:id="0">
    <w:p w14:paraId="73CBCA1C" w14:textId="77777777" w:rsidR="005F518E" w:rsidRDefault="005F51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4C77E8EB" w14:textId="080B246A" w:rsidR="001214AD" w:rsidRDefault="001214AD">
        <w:pPr>
          <w:pStyle w:val="Footer"/>
        </w:pPr>
        <w:r>
          <w:fldChar w:fldCharType="begin"/>
        </w:r>
        <w:r>
          <w:instrText xml:space="preserve"> PAGE   \* MERGEFORMAT </w:instrText>
        </w:r>
        <w:r>
          <w:fldChar w:fldCharType="separate"/>
        </w:r>
        <w:r w:rsidR="000A4043">
          <w:rPr>
            <w:noProof/>
          </w:rPr>
          <w:t>1</w:t>
        </w:r>
        <w:r>
          <w:rPr>
            <w:noProof/>
          </w:rPr>
          <w:fldChar w:fldCharType="end"/>
        </w:r>
      </w:p>
    </w:sdtContent>
  </w:sdt>
  <w:p w14:paraId="2F2F57CA" w14:textId="77777777" w:rsidR="001214AD" w:rsidRDefault="001214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D1928" w14:textId="77777777" w:rsidR="005F518E" w:rsidRDefault="005F518E">
      <w:r>
        <w:separator/>
      </w:r>
    </w:p>
  </w:footnote>
  <w:footnote w:type="continuationSeparator" w:id="0">
    <w:p w14:paraId="2CD9233C" w14:textId="77777777" w:rsidR="005F518E" w:rsidRDefault="005F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50E17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691BE8"/>
    <w:multiLevelType w:val="hybridMultilevel"/>
    <w:tmpl w:val="CF3A7348"/>
    <w:lvl w:ilvl="0" w:tplc="7A06C13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ntner, Paul M">
    <w15:presenceInfo w15:providerId="AD" w15:userId="S-1-5-21-484763869-1637723038-1801674531-143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04484A"/>
    <w:rsid w:val="00091242"/>
    <w:rsid w:val="000923D3"/>
    <w:rsid w:val="000A4043"/>
    <w:rsid w:val="001214AD"/>
    <w:rsid w:val="00122394"/>
    <w:rsid w:val="00236492"/>
    <w:rsid w:val="0024281B"/>
    <w:rsid w:val="002800AE"/>
    <w:rsid w:val="00495FE5"/>
    <w:rsid w:val="004E29B3"/>
    <w:rsid w:val="00516868"/>
    <w:rsid w:val="00590D07"/>
    <w:rsid w:val="005E6992"/>
    <w:rsid w:val="005F518E"/>
    <w:rsid w:val="00660A13"/>
    <w:rsid w:val="006877E1"/>
    <w:rsid w:val="007720A8"/>
    <w:rsid w:val="00784D58"/>
    <w:rsid w:val="008708C8"/>
    <w:rsid w:val="008D6863"/>
    <w:rsid w:val="00953651"/>
    <w:rsid w:val="009A52E7"/>
    <w:rsid w:val="00A52ACD"/>
    <w:rsid w:val="00AA4AF3"/>
    <w:rsid w:val="00B86683"/>
    <w:rsid w:val="00B86B75"/>
    <w:rsid w:val="00BC48D5"/>
    <w:rsid w:val="00BE6D84"/>
    <w:rsid w:val="00C36279"/>
    <w:rsid w:val="00D27219"/>
    <w:rsid w:val="00D862C0"/>
    <w:rsid w:val="00DF5F9A"/>
    <w:rsid w:val="00E315A3"/>
    <w:rsid w:val="00FF7F8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E1C7"/>
  <w15:docId w15:val="{5FD37AEB-785C-495C-A15E-6727284D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paragraph" w:styleId="BalloonText">
    <w:name w:val="Balloon Text"/>
    <w:basedOn w:val="Normal"/>
    <w:link w:val="BalloonTextChar"/>
    <w:semiHidden/>
    <w:unhideWhenUsed/>
    <w:rsid w:val="00B8668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86683"/>
    <w:rPr>
      <w:rFonts w:ascii="Segoe UI" w:hAnsi="Segoe UI" w:cs="Segoe UI"/>
      <w:sz w:val="18"/>
      <w:szCs w:val="18"/>
    </w:rPr>
  </w:style>
  <w:style w:type="character" w:styleId="CommentReference">
    <w:name w:val="annotation reference"/>
    <w:basedOn w:val="DefaultParagraphFont"/>
    <w:semiHidden/>
    <w:unhideWhenUsed/>
    <w:rsid w:val="00B86683"/>
    <w:rPr>
      <w:sz w:val="16"/>
      <w:szCs w:val="16"/>
    </w:rPr>
  </w:style>
  <w:style w:type="paragraph" w:styleId="CommentText">
    <w:name w:val="annotation text"/>
    <w:basedOn w:val="Normal"/>
    <w:link w:val="CommentTextChar"/>
    <w:semiHidden/>
    <w:unhideWhenUsed/>
    <w:rsid w:val="00B86683"/>
    <w:rPr>
      <w:sz w:val="20"/>
      <w:szCs w:val="20"/>
    </w:rPr>
  </w:style>
  <w:style w:type="character" w:customStyle="1" w:styleId="CommentTextChar">
    <w:name w:val="Comment Text Char"/>
    <w:basedOn w:val="DefaultParagraphFont"/>
    <w:link w:val="CommentText"/>
    <w:semiHidden/>
    <w:rsid w:val="00B86683"/>
    <w:rPr>
      <w:rFonts w:ascii="Calibri" w:hAnsi="Calibri"/>
      <w:sz w:val="20"/>
      <w:szCs w:val="20"/>
    </w:rPr>
  </w:style>
  <w:style w:type="paragraph" w:styleId="CommentSubject">
    <w:name w:val="annotation subject"/>
    <w:basedOn w:val="CommentText"/>
    <w:next w:val="CommentText"/>
    <w:link w:val="CommentSubjectChar"/>
    <w:semiHidden/>
    <w:unhideWhenUsed/>
    <w:rsid w:val="00B86683"/>
    <w:rPr>
      <w:b/>
      <w:bCs/>
    </w:rPr>
  </w:style>
  <w:style w:type="character" w:customStyle="1" w:styleId="CommentSubjectChar">
    <w:name w:val="Comment Subject Char"/>
    <w:basedOn w:val="CommentTextChar"/>
    <w:link w:val="CommentSubject"/>
    <w:semiHidden/>
    <w:rsid w:val="00B86683"/>
    <w:rPr>
      <w:rFonts w:ascii="Calibri" w:hAnsi="Calibri"/>
      <w:b/>
      <w:bCs/>
      <w:sz w:val="20"/>
      <w:szCs w:val="20"/>
    </w:rPr>
  </w:style>
  <w:style w:type="character" w:customStyle="1" w:styleId="id-label">
    <w:name w:val="id-label"/>
    <w:basedOn w:val="DefaultParagraphFont"/>
    <w:rsid w:val="006877E1"/>
  </w:style>
  <w:style w:type="character" w:styleId="Strong">
    <w:name w:val="Strong"/>
    <w:basedOn w:val="DefaultParagraphFont"/>
    <w:uiPriority w:val="22"/>
    <w:qFormat/>
    <w:rsid w:val="00687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cdc.gov/nchs/nhanes/tutorials/module3.asp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nchs/nhan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Predicted cardiovascular risk and blood pressure for Americans with diabetes, chronic kidney disease, and ≥65 years of age</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and blood pressure for Americans with diabetes, chronic kidney disease, and ≥65 years of age</dc:title>
  <dc:creator>Byron Jaeger</dc:creator>
  <cp:keywords/>
  <cp:lastModifiedBy>Byron Jaeger</cp:lastModifiedBy>
  <cp:revision>2</cp:revision>
  <dcterms:created xsi:type="dcterms:W3CDTF">2020-09-11T20:42:00Z</dcterms:created>
  <dcterms:modified xsi:type="dcterms:W3CDTF">2020-09-11T20:42:00Z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